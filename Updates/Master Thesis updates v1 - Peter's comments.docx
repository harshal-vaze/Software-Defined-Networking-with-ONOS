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E89F" w14:textId="77777777" w:rsidR="006A2A06" w:rsidRPr="00ED55CB" w:rsidRDefault="006A2A06" w:rsidP="006A2A06">
      <w:pPr>
        <w:autoSpaceDE w:val="0"/>
        <w:autoSpaceDN w:val="0"/>
        <w:adjustRightInd w:val="0"/>
        <w:jc w:val="center"/>
        <w:rPr>
          <w:rFonts w:ascii="Times New Roman" w:hAnsi="Times New Roman"/>
          <w:sz w:val="45"/>
          <w:szCs w:val="45"/>
        </w:rPr>
      </w:pPr>
      <w:bookmarkStart w:id="0" w:name="_Toc414093459"/>
      <w:bookmarkStart w:id="1" w:name="_Toc491485382"/>
      <w:r w:rsidRPr="00ED55CB">
        <w:rPr>
          <w:noProof/>
        </w:rPr>
        <w:drawing>
          <wp:inline distT="0" distB="0" distL="0" distR="0" wp14:anchorId="31DA32EF" wp14:editId="1AE0B964">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62C5CD83" w14:textId="77777777" w:rsidR="006A2A06" w:rsidRPr="00ED55CB" w:rsidRDefault="006A2A06" w:rsidP="006A2A06">
      <w:pPr>
        <w:autoSpaceDE w:val="0"/>
        <w:autoSpaceDN w:val="0"/>
        <w:adjustRightInd w:val="0"/>
        <w:jc w:val="left"/>
        <w:rPr>
          <w:rFonts w:ascii="Times New Roman" w:hAnsi="Times New Roman"/>
          <w:sz w:val="45"/>
          <w:szCs w:val="45"/>
        </w:rPr>
      </w:pPr>
    </w:p>
    <w:p w14:paraId="596A0BCE" w14:textId="77777777" w:rsidR="006A2A06" w:rsidRPr="00ED55CB" w:rsidRDefault="006A2A06" w:rsidP="0033676F">
      <w:pPr>
        <w:autoSpaceDE w:val="0"/>
        <w:autoSpaceDN w:val="0"/>
        <w:adjustRightInd w:val="0"/>
        <w:spacing w:after="120"/>
        <w:jc w:val="center"/>
        <w:rPr>
          <w:rFonts w:ascii="Times New Roman" w:hAnsi="Times New Roman"/>
          <w:sz w:val="68"/>
          <w:szCs w:val="68"/>
        </w:rPr>
      </w:pPr>
      <w:r w:rsidRPr="00ED55CB">
        <w:rPr>
          <w:rFonts w:ascii="Times New Roman" w:hAnsi="Times New Roman"/>
          <w:sz w:val="68"/>
          <w:szCs w:val="68"/>
        </w:rPr>
        <w:t>Master Thesis</w:t>
      </w:r>
    </w:p>
    <w:p w14:paraId="5453C948" w14:textId="77777777" w:rsidR="006A2A06" w:rsidRPr="00ED55CB" w:rsidRDefault="006A2A06" w:rsidP="002D7602"/>
    <w:p w14:paraId="2D5DBB21" w14:textId="77777777" w:rsidR="006A2A06" w:rsidRPr="00ED55CB" w:rsidRDefault="006A2A06" w:rsidP="006A2A06">
      <w:pPr>
        <w:autoSpaceDE w:val="0"/>
        <w:autoSpaceDN w:val="0"/>
        <w:adjustRightInd w:val="0"/>
        <w:rPr>
          <w:rFonts w:ascii="Times,Bold" w:hAnsi="Times,Bold" w:cs="Times,Bold"/>
          <w:b/>
          <w:bCs/>
          <w:sz w:val="44"/>
          <w:szCs w:val="44"/>
        </w:rPr>
      </w:pPr>
    </w:p>
    <w:p w14:paraId="4BB80A15" w14:textId="36DEBE86" w:rsidR="006A2A06" w:rsidRPr="00ED55CB" w:rsidRDefault="006A2A06" w:rsidP="0033676F">
      <w:pPr>
        <w:autoSpaceDE w:val="0"/>
        <w:autoSpaceDN w:val="0"/>
        <w:adjustRightInd w:val="0"/>
        <w:jc w:val="center"/>
        <w:rPr>
          <w:rFonts w:ascii="Times New Roman" w:hAnsi="Times New Roman"/>
          <w:sz w:val="42"/>
          <w:szCs w:val="42"/>
        </w:rPr>
      </w:pPr>
      <w:r w:rsidRPr="00ED55CB">
        <w:rPr>
          <w:rFonts w:ascii="Times New Roman" w:hAnsi="Times New Roman"/>
          <w:b/>
          <w:bCs/>
          <w:sz w:val="42"/>
          <w:szCs w:val="42"/>
        </w:rPr>
        <w:t>SDN based Network Management in Emulated environmen</w:t>
      </w:r>
      <w:r w:rsidR="0033676F" w:rsidRPr="00ED55CB">
        <w:rPr>
          <w:rFonts w:ascii="Times New Roman" w:hAnsi="Times New Roman"/>
          <w:b/>
          <w:bCs/>
          <w:sz w:val="42"/>
          <w:szCs w:val="42"/>
        </w:rPr>
        <w:t>t</w:t>
      </w:r>
    </w:p>
    <w:p w14:paraId="6E67B2C6" w14:textId="77777777" w:rsidR="006A2A06" w:rsidRPr="00ED55CB" w:rsidRDefault="006A2A06" w:rsidP="006A2A06">
      <w:pPr>
        <w:autoSpaceDE w:val="0"/>
        <w:autoSpaceDN w:val="0"/>
        <w:adjustRightInd w:val="0"/>
        <w:rPr>
          <w:rFonts w:cs="Times"/>
          <w:sz w:val="28"/>
          <w:szCs w:val="28"/>
        </w:rPr>
      </w:pPr>
    </w:p>
    <w:p w14:paraId="1B424C65" w14:textId="1A3FE982" w:rsidR="006A2A06" w:rsidRPr="00ED55CB" w:rsidRDefault="006A2A06" w:rsidP="006A2A06">
      <w:pPr>
        <w:autoSpaceDE w:val="0"/>
        <w:autoSpaceDN w:val="0"/>
        <w:adjustRightInd w:val="0"/>
        <w:rPr>
          <w:rFonts w:cs="Times"/>
          <w:sz w:val="28"/>
          <w:szCs w:val="28"/>
        </w:rPr>
      </w:pPr>
    </w:p>
    <w:p w14:paraId="3141DC64" w14:textId="77777777" w:rsidR="0033676F" w:rsidRPr="00ED55CB" w:rsidRDefault="0033676F" w:rsidP="006A2A06">
      <w:pPr>
        <w:autoSpaceDE w:val="0"/>
        <w:autoSpaceDN w:val="0"/>
        <w:adjustRightInd w:val="0"/>
        <w:rPr>
          <w:rFonts w:cs="Times"/>
          <w:sz w:val="28"/>
          <w:szCs w:val="28"/>
        </w:rPr>
      </w:pPr>
    </w:p>
    <w:p w14:paraId="597978E9" w14:textId="77777777" w:rsidR="006A2A06" w:rsidRPr="00ED55CB" w:rsidRDefault="006A2A06" w:rsidP="006A2A06">
      <w:pPr>
        <w:pStyle w:val="Default"/>
        <w:rPr>
          <w:lang w:val="en-US"/>
        </w:rPr>
      </w:pPr>
    </w:p>
    <w:tbl>
      <w:tblPr>
        <w:tblW w:w="0" w:type="auto"/>
        <w:tblLayout w:type="fixed"/>
        <w:tblLook w:val="04A0" w:firstRow="1" w:lastRow="0" w:firstColumn="1" w:lastColumn="0" w:noHBand="0" w:noVBand="1"/>
      </w:tblPr>
      <w:tblGrid>
        <w:gridCol w:w="2943"/>
        <w:gridCol w:w="3686"/>
      </w:tblGrid>
      <w:tr w:rsidR="006A2A06" w:rsidRPr="00ED55CB" w14:paraId="3D0340B1" w14:textId="77777777" w:rsidTr="00D70EB5">
        <w:trPr>
          <w:trHeight w:val="127"/>
        </w:trPr>
        <w:tc>
          <w:tcPr>
            <w:tcW w:w="2943" w:type="dxa"/>
          </w:tcPr>
          <w:p w14:paraId="242061A8" w14:textId="77777777" w:rsidR="006A2A06" w:rsidRPr="00ED55CB" w:rsidRDefault="006A2A06" w:rsidP="00D70EB5">
            <w:pPr>
              <w:pStyle w:val="Default"/>
              <w:rPr>
                <w:sz w:val="28"/>
                <w:szCs w:val="28"/>
                <w:lang w:val="en-US"/>
              </w:rPr>
            </w:pPr>
            <w:r w:rsidRPr="00ED55CB">
              <w:rPr>
                <w:sz w:val="28"/>
                <w:szCs w:val="28"/>
                <w:lang w:val="en-US"/>
              </w:rPr>
              <w:t xml:space="preserve">Submitted by: </w:t>
            </w:r>
          </w:p>
        </w:tc>
        <w:tc>
          <w:tcPr>
            <w:tcW w:w="3686" w:type="dxa"/>
          </w:tcPr>
          <w:p w14:paraId="094F29CD" w14:textId="77777777" w:rsidR="006A2A06" w:rsidRPr="00ED55CB" w:rsidRDefault="006A2A06" w:rsidP="00D70EB5">
            <w:pPr>
              <w:pStyle w:val="Default"/>
              <w:rPr>
                <w:sz w:val="28"/>
                <w:szCs w:val="28"/>
                <w:lang w:val="en-US"/>
              </w:rPr>
            </w:pPr>
            <w:r w:rsidRPr="00ED55CB">
              <w:rPr>
                <w:rFonts w:cs="Times"/>
                <w:sz w:val="28"/>
                <w:szCs w:val="28"/>
                <w:lang w:val="en-US"/>
              </w:rPr>
              <w:t>Harshal Rajan Vaze</w:t>
            </w:r>
          </w:p>
        </w:tc>
      </w:tr>
      <w:tr w:rsidR="006A2A06" w:rsidRPr="00ED55CB" w14:paraId="6F14AC58" w14:textId="77777777" w:rsidTr="00D70EB5">
        <w:trPr>
          <w:trHeight w:val="127"/>
        </w:trPr>
        <w:tc>
          <w:tcPr>
            <w:tcW w:w="2943" w:type="dxa"/>
          </w:tcPr>
          <w:p w14:paraId="40D58803" w14:textId="77777777" w:rsidR="006A2A06" w:rsidRPr="00ED55CB" w:rsidRDefault="006A2A06" w:rsidP="00D70EB5">
            <w:pPr>
              <w:pStyle w:val="Default"/>
              <w:rPr>
                <w:sz w:val="28"/>
                <w:szCs w:val="28"/>
                <w:lang w:val="en-US"/>
              </w:rPr>
            </w:pPr>
            <w:r w:rsidRPr="00ED55CB">
              <w:rPr>
                <w:sz w:val="28"/>
                <w:szCs w:val="28"/>
                <w:lang w:val="en-US"/>
              </w:rPr>
              <w:t xml:space="preserve">Matriculation no.: </w:t>
            </w:r>
          </w:p>
        </w:tc>
        <w:tc>
          <w:tcPr>
            <w:tcW w:w="3686" w:type="dxa"/>
          </w:tcPr>
          <w:p w14:paraId="5ACFC064" w14:textId="77777777" w:rsidR="006A2A06" w:rsidRPr="00ED55CB" w:rsidRDefault="006A2A06" w:rsidP="00D70EB5">
            <w:pPr>
              <w:pStyle w:val="Default"/>
              <w:rPr>
                <w:sz w:val="28"/>
                <w:szCs w:val="28"/>
                <w:lang w:val="en-US"/>
              </w:rPr>
            </w:pPr>
            <w:r w:rsidRPr="00ED55CB">
              <w:rPr>
                <w:rFonts w:cs="Times"/>
                <w:sz w:val="28"/>
                <w:szCs w:val="28"/>
                <w:lang w:val="en-US"/>
              </w:rPr>
              <w:t>1269879</w:t>
            </w:r>
          </w:p>
        </w:tc>
      </w:tr>
      <w:tr w:rsidR="006A2A06" w:rsidRPr="00ED55CB" w14:paraId="30993E34" w14:textId="77777777" w:rsidTr="00D70EB5">
        <w:trPr>
          <w:trHeight w:val="127"/>
        </w:trPr>
        <w:tc>
          <w:tcPr>
            <w:tcW w:w="2943" w:type="dxa"/>
          </w:tcPr>
          <w:p w14:paraId="07249B04" w14:textId="77777777" w:rsidR="006A2A06" w:rsidRPr="00ED55CB" w:rsidRDefault="006A2A06" w:rsidP="00D70EB5">
            <w:pPr>
              <w:pStyle w:val="Default"/>
              <w:rPr>
                <w:sz w:val="28"/>
                <w:szCs w:val="28"/>
                <w:lang w:val="en-US"/>
              </w:rPr>
            </w:pPr>
            <w:r w:rsidRPr="00ED55CB">
              <w:rPr>
                <w:sz w:val="28"/>
                <w:szCs w:val="28"/>
                <w:lang w:val="en-US"/>
              </w:rPr>
              <w:t xml:space="preserve">First examiner: </w:t>
            </w:r>
          </w:p>
        </w:tc>
        <w:tc>
          <w:tcPr>
            <w:tcW w:w="3686" w:type="dxa"/>
          </w:tcPr>
          <w:p w14:paraId="225BA36D" w14:textId="77777777" w:rsidR="006A2A06" w:rsidRPr="00ED55CB" w:rsidRDefault="006A2A06" w:rsidP="00D70EB5">
            <w:pPr>
              <w:pStyle w:val="Default"/>
              <w:rPr>
                <w:sz w:val="28"/>
                <w:szCs w:val="28"/>
                <w:lang w:val="en-US"/>
              </w:rPr>
            </w:pPr>
            <w:r w:rsidRPr="00ED55CB">
              <w:rPr>
                <w:rFonts w:cs="Times"/>
                <w:sz w:val="28"/>
                <w:szCs w:val="28"/>
                <w:lang w:val="en-US"/>
              </w:rPr>
              <w:t>Prof. Dr. Ulrich Trick</w:t>
            </w:r>
          </w:p>
        </w:tc>
      </w:tr>
      <w:tr w:rsidR="006A2A06" w:rsidRPr="00ED55CB" w14:paraId="646F7EE7" w14:textId="77777777" w:rsidTr="00D70EB5">
        <w:trPr>
          <w:trHeight w:val="127"/>
        </w:trPr>
        <w:tc>
          <w:tcPr>
            <w:tcW w:w="2943" w:type="dxa"/>
          </w:tcPr>
          <w:p w14:paraId="01F40DD0" w14:textId="77777777" w:rsidR="006A2A06" w:rsidRPr="00ED55CB" w:rsidRDefault="006A2A06" w:rsidP="00D70EB5">
            <w:pPr>
              <w:pStyle w:val="Default"/>
              <w:rPr>
                <w:sz w:val="28"/>
                <w:szCs w:val="28"/>
                <w:lang w:val="en-US"/>
              </w:rPr>
            </w:pPr>
            <w:r w:rsidRPr="00ED55CB">
              <w:rPr>
                <w:sz w:val="28"/>
                <w:szCs w:val="28"/>
                <w:lang w:val="en-US"/>
              </w:rPr>
              <w:t xml:space="preserve">Second examiner: </w:t>
            </w:r>
          </w:p>
        </w:tc>
        <w:tc>
          <w:tcPr>
            <w:tcW w:w="3686" w:type="dxa"/>
          </w:tcPr>
          <w:p w14:paraId="0AC28B87" w14:textId="77777777" w:rsidR="006A2A06" w:rsidRPr="00ED55CB" w:rsidRDefault="006A2A06" w:rsidP="00D70EB5">
            <w:pPr>
              <w:pStyle w:val="Default"/>
              <w:rPr>
                <w:sz w:val="28"/>
                <w:szCs w:val="28"/>
                <w:lang w:val="en-US"/>
              </w:rPr>
            </w:pPr>
            <w:r w:rsidRPr="00ED55CB">
              <w:rPr>
                <w:rFonts w:cs="Times"/>
                <w:sz w:val="28"/>
                <w:szCs w:val="28"/>
                <w:lang w:val="en-US"/>
              </w:rPr>
              <w:t>Prof. Dr. Armin Lehmann</w:t>
            </w:r>
          </w:p>
        </w:tc>
      </w:tr>
      <w:tr w:rsidR="006A2A06" w:rsidRPr="00ED55CB" w14:paraId="0859117D" w14:textId="77777777" w:rsidTr="00D70EB5">
        <w:trPr>
          <w:trHeight w:val="127"/>
        </w:trPr>
        <w:tc>
          <w:tcPr>
            <w:tcW w:w="2943" w:type="dxa"/>
          </w:tcPr>
          <w:p w14:paraId="246451FB" w14:textId="77777777" w:rsidR="006A2A06" w:rsidRPr="00ED55CB" w:rsidRDefault="006A2A06" w:rsidP="00D70EB5">
            <w:pPr>
              <w:pStyle w:val="Default"/>
              <w:rPr>
                <w:sz w:val="28"/>
                <w:szCs w:val="28"/>
                <w:lang w:val="en-US"/>
              </w:rPr>
            </w:pPr>
            <w:r w:rsidRPr="00ED55CB">
              <w:rPr>
                <w:sz w:val="28"/>
                <w:szCs w:val="28"/>
                <w:lang w:val="en-US"/>
              </w:rPr>
              <w:t xml:space="preserve">External supervisor: </w:t>
            </w:r>
          </w:p>
        </w:tc>
        <w:tc>
          <w:tcPr>
            <w:tcW w:w="3686" w:type="dxa"/>
          </w:tcPr>
          <w:p w14:paraId="37A9CE38" w14:textId="77777777" w:rsidR="006A2A06" w:rsidRPr="00ED55CB" w:rsidRDefault="006A2A06" w:rsidP="00D70EB5">
            <w:pPr>
              <w:pStyle w:val="Default"/>
              <w:rPr>
                <w:sz w:val="28"/>
                <w:szCs w:val="28"/>
                <w:lang w:val="en-US"/>
              </w:rPr>
            </w:pPr>
            <w:r w:rsidRPr="00ED55CB">
              <w:rPr>
                <w:rFonts w:cs="Times"/>
                <w:sz w:val="28"/>
                <w:szCs w:val="28"/>
                <w:lang w:val="en-US"/>
              </w:rPr>
              <w:t>Dr. Peter Gröschke</w:t>
            </w:r>
          </w:p>
        </w:tc>
      </w:tr>
      <w:tr w:rsidR="006A2A06" w:rsidRPr="00ED55CB" w14:paraId="77B11137" w14:textId="77777777" w:rsidTr="00D70EB5">
        <w:trPr>
          <w:trHeight w:val="127"/>
        </w:trPr>
        <w:tc>
          <w:tcPr>
            <w:tcW w:w="2943" w:type="dxa"/>
          </w:tcPr>
          <w:p w14:paraId="5C00A567" w14:textId="73EDC2E7" w:rsidR="006A2A06" w:rsidRPr="00ED55CB" w:rsidRDefault="006A2A06" w:rsidP="00D70EB5">
            <w:pPr>
              <w:pStyle w:val="Default"/>
              <w:rPr>
                <w:sz w:val="28"/>
                <w:szCs w:val="28"/>
                <w:lang w:val="en-US"/>
              </w:rPr>
            </w:pPr>
          </w:p>
        </w:tc>
        <w:tc>
          <w:tcPr>
            <w:tcW w:w="3686" w:type="dxa"/>
          </w:tcPr>
          <w:p w14:paraId="1FD634B7" w14:textId="035B1F3E" w:rsidR="006A2A06" w:rsidRPr="00ED55CB" w:rsidRDefault="006A2A06" w:rsidP="00D70EB5">
            <w:pPr>
              <w:pStyle w:val="Default"/>
              <w:rPr>
                <w:sz w:val="28"/>
                <w:szCs w:val="28"/>
                <w:lang w:val="en-US"/>
              </w:rPr>
            </w:pPr>
          </w:p>
        </w:tc>
      </w:tr>
      <w:tr w:rsidR="006A2A06" w:rsidRPr="00ED55CB" w14:paraId="7E6F0B24" w14:textId="77777777" w:rsidTr="00D70EB5">
        <w:trPr>
          <w:trHeight w:val="127"/>
        </w:trPr>
        <w:tc>
          <w:tcPr>
            <w:tcW w:w="2943" w:type="dxa"/>
          </w:tcPr>
          <w:p w14:paraId="5EEE68C9" w14:textId="18CFB8B5" w:rsidR="006A2A06" w:rsidRPr="00ED55CB" w:rsidRDefault="006A2A06" w:rsidP="00D70EB5">
            <w:pPr>
              <w:pStyle w:val="Default"/>
              <w:rPr>
                <w:sz w:val="28"/>
                <w:szCs w:val="28"/>
                <w:lang w:val="en-US"/>
              </w:rPr>
            </w:pPr>
          </w:p>
        </w:tc>
        <w:tc>
          <w:tcPr>
            <w:tcW w:w="3686" w:type="dxa"/>
          </w:tcPr>
          <w:p w14:paraId="7B36BFF5" w14:textId="77777777" w:rsidR="006A2A06" w:rsidRPr="00ED55CB" w:rsidRDefault="006A2A06" w:rsidP="00D70EB5">
            <w:pPr>
              <w:pStyle w:val="Default"/>
              <w:rPr>
                <w:sz w:val="28"/>
                <w:szCs w:val="28"/>
                <w:lang w:val="en-US"/>
              </w:rPr>
            </w:pPr>
          </w:p>
        </w:tc>
      </w:tr>
    </w:tbl>
    <w:bookmarkEnd w:id="0"/>
    <w:bookmarkEnd w:id="1"/>
    <w:p w14:paraId="44C624AD" w14:textId="77777777" w:rsidR="00C429A0" w:rsidRPr="00ED55CB" w:rsidRDefault="00C429A0" w:rsidP="00C429A0">
      <w:pPr>
        <w:pStyle w:val="berschrift1oNum"/>
        <w:numPr>
          <w:ilvl w:val="0"/>
          <w:numId w:val="0"/>
        </w:numPr>
        <w:rPr>
          <w:rFonts w:cs="Times"/>
          <w:lang w:val="en-US"/>
        </w:rPr>
      </w:pPr>
      <w:r w:rsidRPr="00ED55CB">
        <w:rPr>
          <w:rFonts w:cs="Times"/>
          <w:lang w:val="en-US"/>
        </w:rPr>
        <w:t>Content</w:t>
      </w:r>
    </w:p>
    <w:p w14:paraId="0079E448" w14:textId="77777777" w:rsidR="00C429A0" w:rsidRPr="00ED55CB" w:rsidRDefault="00C429A0" w:rsidP="00C429A0">
      <w:pPr>
        <w:pStyle w:val="Verzeichnis1"/>
        <w:rPr>
          <w:rFonts w:eastAsiaTheme="minorEastAsia" w:cs="Times"/>
          <w:b w:val="0"/>
          <w:sz w:val="22"/>
          <w:szCs w:val="22"/>
          <w:lang w:val="en-US"/>
        </w:rPr>
      </w:pPr>
      <w:r w:rsidRPr="00ED55CB">
        <w:rPr>
          <w:rFonts w:cs="Times"/>
          <w:noProof w:val="0"/>
          <w:lang w:val="en-US"/>
        </w:rPr>
        <w:fldChar w:fldCharType="begin"/>
      </w:r>
      <w:r w:rsidRPr="00ED55CB">
        <w:rPr>
          <w:rFonts w:cs="Times"/>
          <w:noProof w:val="0"/>
          <w:lang w:val="en-US"/>
        </w:rPr>
        <w:instrText xml:space="preserve"> TOC \o "1-3" \h \z </w:instrText>
      </w:r>
      <w:r w:rsidRPr="00ED55CB">
        <w:rPr>
          <w:rFonts w:cs="Times"/>
          <w:noProof w:val="0"/>
          <w:lang w:val="en-US"/>
        </w:rPr>
        <w:fldChar w:fldCharType="separate"/>
      </w:r>
      <w:hyperlink w:anchor="_Toc108739170" w:history="1">
        <w:r w:rsidRPr="00ED55CB">
          <w:rPr>
            <w:rStyle w:val="Hyperlink"/>
            <w:rFonts w:cs="Times"/>
            <w:lang w:val="en-US"/>
          </w:rPr>
          <w:t>1</w:t>
        </w:r>
        <w:r w:rsidRPr="00ED55CB">
          <w:rPr>
            <w:rFonts w:eastAsiaTheme="minorEastAsia" w:cs="Times"/>
            <w:b w:val="0"/>
            <w:sz w:val="22"/>
            <w:szCs w:val="22"/>
            <w:lang w:val="en-US"/>
          </w:rPr>
          <w:tab/>
        </w:r>
        <w:r w:rsidRPr="00ED55CB">
          <w:rPr>
            <w:rStyle w:val="Hyperlink"/>
            <w:rFonts w:cs="Times"/>
            <w:lang w:val="en-US"/>
          </w:rPr>
          <w:t>Introduction</w:t>
        </w:r>
        <w:r w:rsidRPr="00ED55CB">
          <w:rPr>
            <w:rFonts w:cs="Times"/>
            <w:webHidden/>
            <w:lang w:val="en-US"/>
          </w:rPr>
          <w:tab/>
        </w:r>
        <w:r w:rsidRPr="00ED55CB">
          <w:rPr>
            <w:rFonts w:cs="Times"/>
            <w:webHidden/>
            <w:lang w:val="en-US"/>
          </w:rPr>
          <w:fldChar w:fldCharType="begin"/>
        </w:r>
        <w:r w:rsidRPr="00ED55CB">
          <w:rPr>
            <w:rFonts w:cs="Times"/>
            <w:webHidden/>
            <w:lang w:val="en-US"/>
          </w:rPr>
          <w:instrText xml:space="preserve"> PAGEREF _Toc108739170 \h </w:instrText>
        </w:r>
        <w:r w:rsidRPr="00ED55CB">
          <w:rPr>
            <w:rFonts w:cs="Times"/>
            <w:webHidden/>
            <w:lang w:val="en-US"/>
          </w:rPr>
        </w:r>
        <w:r w:rsidRPr="00ED55CB">
          <w:rPr>
            <w:rFonts w:cs="Times"/>
            <w:webHidden/>
            <w:lang w:val="en-US"/>
          </w:rPr>
          <w:fldChar w:fldCharType="separate"/>
        </w:r>
        <w:r w:rsidRPr="00ED55CB">
          <w:rPr>
            <w:rFonts w:cs="Times"/>
            <w:webHidden/>
            <w:lang w:val="en-US"/>
          </w:rPr>
          <w:t>4</w:t>
        </w:r>
        <w:r w:rsidRPr="00ED55CB">
          <w:rPr>
            <w:rFonts w:cs="Times"/>
            <w:webHidden/>
            <w:lang w:val="en-US"/>
          </w:rPr>
          <w:fldChar w:fldCharType="end"/>
        </w:r>
      </w:hyperlink>
    </w:p>
    <w:p w14:paraId="5F37530E" w14:textId="77777777" w:rsidR="00C429A0" w:rsidRPr="00ED55CB" w:rsidRDefault="00227831" w:rsidP="00C429A0">
      <w:pPr>
        <w:pStyle w:val="Verzeichnis2"/>
        <w:rPr>
          <w:rFonts w:eastAsiaTheme="minorEastAsia" w:cs="Times"/>
          <w:sz w:val="22"/>
          <w:szCs w:val="22"/>
          <w:lang w:val="en-US"/>
        </w:rPr>
      </w:pPr>
      <w:hyperlink w:anchor="_Toc108739171" w:history="1">
        <w:r w:rsidR="00C429A0" w:rsidRPr="00ED55CB">
          <w:rPr>
            <w:rStyle w:val="Hyperlink"/>
            <w:rFonts w:cs="Times"/>
            <w:lang w:val="en-US"/>
          </w:rPr>
          <w:t>1.1</w:t>
        </w:r>
        <w:r w:rsidR="00C429A0" w:rsidRPr="00ED55CB">
          <w:rPr>
            <w:rFonts w:eastAsiaTheme="minorEastAsia" w:cs="Times"/>
            <w:sz w:val="22"/>
            <w:szCs w:val="22"/>
            <w:lang w:val="en-US"/>
          </w:rPr>
          <w:tab/>
        </w:r>
        <w:r w:rsidR="00C429A0" w:rsidRPr="00ED55CB">
          <w:rPr>
            <w:rStyle w:val="Hyperlink"/>
            <w:rFonts w:cs="Times"/>
            <w:lang w:val="en-US"/>
          </w:rPr>
          <w:t>Aim and Motivation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687A2311" w14:textId="77777777" w:rsidR="00C429A0" w:rsidRPr="00ED55CB" w:rsidRDefault="00227831" w:rsidP="00C429A0">
      <w:pPr>
        <w:pStyle w:val="Verzeichnis2"/>
        <w:rPr>
          <w:rFonts w:eastAsiaTheme="minorEastAsia" w:cs="Times"/>
          <w:sz w:val="22"/>
          <w:szCs w:val="22"/>
          <w:lang w:val="en-US"/>
        </w:rPr>
      </w:pPr>
      <w:hyperlink w:anchor="_Toc108739172" w:history="1">
        <w:r w:rsidR="00C429A0" w:rsidRPr="00ED55CB">
          <w:rPr>
            <w:rStyle w:val="Hyperlink"/>
            <w:rFonts w:cs="Times"/>
            <w:lang w:val="en-US"/>
          </w:rPr>
          <w:t>1.2</w:t>
        </w:r>
        <w:r w:rsidR="00C429A0" w:rsidRPr="00ED55CB">
          <w:rPr>
            <w:rFonts w:eastAsiaTheme="minorEastAsia" w:cs="Times"/>
            <w:sz w:val="22"/>
            <w:szCs w:val="22"/>
            <w:lang w:val="en-US"/>
          </w:rPr>
          <w:tab/>
        </w:r>
        <w:r w:rsidR="00C429A0" w:rsidRPr="00ED55CB">
          <w:rPr>
            <w:rStyle w:val="Hyperlink"/>
            <w:rFonts w:cs="Times"/>
            <w:lang w:val="en-US"/>
          </w:rPr>
          <w:t>Problem Statement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30A02675" w14:textId="77777777" w:rsidR="00C429A0" w:rsidRPr="00ED55CB" w:rsidRDefault="00227831" w:rsidP="00C429A0">
      <w:pPr>
        <w:pStyle w:val="Verzeichnis2"/>
        <w:rPr>
          <w:rFonts w:eastAsiaTheme="minorEastAsia" w:cs="Times"/>
          <w:sz w:val="22"/>
          <w:szCs w:val="22"/>
          <w:lang w:val="en-US"/>
        </w:rPr>
      </w:pPr>
      <w:hyperlink w:anchor="_Toc108739173" w:history="1">
        <w:r w:rsidR="00C429A0" w:rsidRPr="00ED55CB">
          <w:rPr>
            <w:rStyle w:val="Hyperlink"/>
            <w:rFonts w:cs="Times"/>
            <w:lang w:val="en-US"/>
          </w:rPr>
          <w:t>1.3</w:t>
        </w:r>
        <w:r w:rsidR="00C429A0" w:rsidRPr="00ED55CB">
          <w:rPr>
            <w:rFonts w:eastAsiaTheme="minorEastAsia" w:cs="Times"/>
            <w:sz w:val="22"/>
            <w:szCs w:val="22"/>
            <w:lang w:val="en-US"/>
          </w:rPr>
          <w:tab/>
        </w:r>
        <w:r w:rsidR="00C429A0" w:rsidRPr="00ED55CB">
          <w:rPr>
            <w:rStyle w:val="Hyperlink"/>
            <w:rFonts w:cs="Times"/>
            <w:lang w:val="en-US"/>
          </w:rPr>
          <w:t>Thesis Structure</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4</w:t>
        </w:r>
        <w:r w:rsidR="00C429A0" w:rsidRPr="00ED55CB">
          <w:rPr>
            <w:rFonts w:cs="Times"/>
            <w:webHidden/>
            <w:lang w:val="en-US"/>
          </w:rPr>
          <w:fldChar w:fldCharType="end"/>
        </w:r>
      </w:hyperlink>
    </w:p>
    <w:p w14:paraId="0AF023D5" w14:textId="77777777" w:rsidR="00C429A0" w:rsidRPr="00ED55CB" w:rsidRDefault="00227831" w:rsidP="00C429A0">
      <w:pPr>
        <w:pStyle w:val="Verzeichnis1"/>
        <w:rPr>
          <w:rFonts w:eastAsiaTheme="minorEastAsia" w:cs="Times"/>
          <w:b w:val="0"/>
          <w:sz w:val="22"/>
          <w:szCs w:val="22"/>
          <w:lang w:val="en-US"/>
        </w:rPr>
      </w:pPr>
      <w:hyperlink w:anchor="_Toc108739174" w:history="1">
        <w:r w:rsidR="00C429A0" w:rsidRPr="00ED55CB">
          <w:rPr>
            <w:rStyle w:val="Hyperlink"/>
            <w:rFonts w:cs="Times"/>
            <w:lang w:val="en-US"/>
          </w:rPr>
          <w:t>2</w:t>
        </w:r>
        <w:r w:rsidR="00C429A0" w:rsidRPr="00ED55CB">
          <w:rPr>
            <w:rFonts w:eastAsiaTheme="minorEastAsia" w:cs="Times"/>
            <w:b w:val="0"/>
            <w:sz w:val="22"/>
            <w:szCs w:val="22"/>
            <w:lang w:val="en-US"/>
          </w:rPr>
          <w:tab/>
        </w:r>
        <w:r w:rsidR="00C429A0" w:rsidRPr="00ED55CB">
          <w:rPr>
            <w:rStyle w:val="Hyperlink"/>
            <w:rFonts w:cs="Times"/>
            <w:lang w:val="en-US"/>
          </w:rPr>
          <w:t>Theoretical Background</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399B673D" w14:textId="77777777" w:rsidR="00C429A0" w:rsidRPr="00ED55CB" w:rsidRDefault="00227831" w:rsidP="00C429A0">
      <w:pPr>
        <w:pStyle w:val="Verzeichnis2"/>
        <w:rPr>
          <w:rFonts w:eastAsiaTheme="minorEastAsia" w:cs="Times"/>
          <w:sz w:val="22"/>
          <w:szCs w:val="22"/>
          <w:lang w:val="en-US"/>
        </w:rPr>
      </w:pPr>
      <w:hyperlink w:anchor="_Toc108739175" w:history="1">
        <w:r w:rsidR="00C429A0" w:rsidRPr="00ED55CB">
          <w:rPr>
            <w:rStyle w:val="Hyperlink"/>
            <w:rFonts w:cs="Times"/>
            <w:lang w:val="en-US"/>
          </w:rPr>
          <w:t>2.1</w:t>
        </w:r>
        <w:r w:rsidR="00C429A0" w:rsidRPr="00ED55CB">
          <w:rPr>
            <w:rFonts w:eastAsiaTheme="minorEastAsia" w:cs="Times"/>
            <w:sz w:val="22"/>
            <w:szCs w:val="22"/>
            <w:lang w:val="en-US"/>
          </w:rPr>
          <w:tab/>
        </w:r>
        <w:r w:rsidR="00C429A0" w:rsidRPr="00ED55CB">
          <w:rPr>
            <w:rStyle w:val="Hyperlink"/>
            <w:rFonts w:cs="Times"/>
            <w:lang w:val="en-US"/>
          </w:rPr>
          <w:t>Software defined Networking</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19D4663B" w14:textId="77777777" w:rsidR="00C429A0" w:rsidRPr="00ED55CB" w:rsidRDefault="00227831" w:rsidP="00C429A0">
      <w:pPr>
        <w:pStyle w:val="Verzeichnis2"/>
        <w:rPr>
          <w:rFonts w:eastAsiaTheme="minorEastAsia" w:cs="Times"/>
          <w:sz w:val="22"/>
          <w:szCs w:val="22"/>
          <w:lang w:val="en-US"/>
        </w:rPr>
      </w:pPr>
      <w:hyperlink w:anchor="_Toc108739176" w:history="1">
        <w:r w:rsidR="00C429A0" w:rsidRPr="00ED55CB">
          <w:rPr>
            <w:rStyle w:val="Hyperlink"/>
            <w:rFonts w:cs="Times"/>
            <w:lang w:val="en-US"/>
          </w:rPr>
          <w:t>2.2</w:t>
        </w:r>
        <w:r w:rsidR="00C429A0" w:rsidRPr="00ED55CB">
          <w:rPr>
            <w:rFonts w:eastAsiaTheme="minorEastAsia" w:cs="Times"/>
            <w:sz w:val="22"/>
            <w:szCs w:val="22"/>
            <w:lang w:val="en-US"/>
          </w:rPr>
          <w:tab/>
        </w:r>
        <w:r w:rsidR="00C429A0" w:rsidRPr="00ED55CB">
          <w:rPr>
            <w:rStyle w:val="Hyperlink"/>
            <w:rFonts w:cs="Times"/>
            <w:lang w:val="en-US"/>
          </w:rPr>
          <w:t>SDN Controllers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04629B76" w14:textId="77777777" w:rsidR="00C429A0" w:rsidRPr="00ED55CB" w:rsidRDefault="00227831" w:rsidP="00C429A0">
      <w:pPr>
        <w:pStyle w:val="Verzeichnis3"/>
        <w:rPr>
          <w:rFonts w:eastAsiaTheme="minorEastAsia" w:cs="Times"/>
          <w:sz w:val="22"/>
          <w:szCs w:val="22"/>
          <w:lang w:val="en-US"/>
        </w:rPr>
      </w:pPr>
      <w:hyperlink w:anchor="_Toc108739177" w:history="1">
        <w:r w:rsidR="00C429A0" w:rsidRPr="00ED55CB">
          <w:rPr>
            <w:rStyle w:val="Hyperlink"/>
            <w:rFonts w:cs="Times"/>
            <w:lang w:val="en-US"/>
          </w:rPr>
          <w:t>2.2.1</w:t>
        </w:r>
        <w:r w:rsidR="00C429A0" w:rsidRPr="00ED55CB">
          <w:rPr>
            <w:rFonts w:eastAsiaTheme="minorEastAsia" w:cs="Times"/>
            <w:sz w:val="22"/>
            <w:szCs w:val="22"/>
            <w:lang w:val="en-US"/>
          </w:rPr>
          <w:tab/>
        </w:r>
        <w:r w:rsidR="00C429A0" w:rsidRPr="00ED55CB">
          <w:rPr>
            <w:rStyle w:val="Hyperlink"/>
            <w:rFonts w:cs="Times"/>
            <w:lang w:val="en-US"/>
          </w:rPr>
          <w:t>ONOS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5F2AFEB" w14:textId="77777777" w:rsidR="00C429A0" w:rsidRPr="00ED55CB" w:rsidRDefault="00227831" w:rsidP="00C429A0">
      <w:pPr>
        <w:pStyle w:val="Verzeichnis3"/>
        <w:rPr>
          <w:rFonts w:eastAsiaTheme="minorEastAsia" w:cs="Times"/>
          <w:sz w:val="22"/>
          <w:szCs w:val="22"/>
          <w:lang w:val="en-US"/>
        </w:rPr>
      </w:pPr>
      <w:hyperlink w:anchor="_Toc108739178" w:history="1">
        <w:r w:rsidR="00C429A0" w:rsidRPr="00ED55CB">
          <w:rPr>
            <w:rStyle w:val="Hyperlink"/>
            <w:rFonts w:cs="Times"/>
            <w:lang w:val="en-US"/>
          </w:rPr>
          <w:t>2.2.2</w:t>
        </w:r>
        <w:r w:rsidR="00C429A0" w:rsidRPr="00ED55CB">
          <w:rPr>
            <w:rFonts w:eastAsiaTheme="minorEastAsia" w:cs="Times"/>
            <w:sz w:val="22"/>
            <w:szCs w:val="22"/>
            <w:lang w:val="en-US"/>
          </w:rPr>
          <w:tab/>
        </w:r>
        <w:r w:rsidR="00C429A0" w:rsidRPr="00ED55CB">
          <w:rPr>
            <w:rStyle w:val="Hyperlink"/>
            <w:rFonts w:cs="Times"/>
            <w:lang w:val="en-US"/>
          </w:rPr>
          <w:t>ODL</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A53B119" w14:textId="77777777" w:rsidR="00C429A0" w:rsidRPr="00ED55CB" w:rsidRDefault="00227831" w:rsidP="00C429A0">
      <w:pPr>
        <w:pStyle w:val="Verzeichnis3"/>
        <w:rPr>
          <w:rFonts w:eastAsiaTheme="minorEastAsia" w:cs="Times"/>
          <w:sz w:val="22"/>
          <w:szCs w:val="22"/>
          <w:lang w:val="en-US"/>
        </w:rPr>
      </w:pPr>
      <w:hyperlink w:anchor="_Toc108739179" w:history="1">
        <w:r w:rsidR="00C429A0" w:rsidRPr="00ED55CB">
          <w:rPr>
            <w:rStyle w:val="Hyperlink"/>
            <w:rFonts w:cs="Times"/>
            <w:lang w:val="en-US"/>
          </w:rPr>
          <w:t>2.2.3</w:t>
        </w:r>
        <w:r w:rsidR="00C429A0" w:rsidRPr="00ED55CB">
          <w:rPr>
            <w:rFonts w:eastAsiaTheme="minorEastAsia" w:cs="Times"/>
            <w:sz w:val="22"/>
            <w:szCs w:val="22"/>
            <w:lang w:val="en-US"/>
          </w:rPr>
          <w:tab/>
        </w:r>
        <w:r w:rsidR="00C429A0" w:rsidRPr="00ED55CB">
          <w:rPr>
            <w:rStyle w:val="Hyperlink"/>
            <w:rFonts w:cs="Times"/>
            <w:lang w:val="en-US"/>
          </w:rPr>
          <w:t>Ryu</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57BDE70B" w14:textId="77777777" w:rsidR="00C429A0" w:rsidRPr="00ED55CB" w:rsidRDefault="00227831" w:rsidP="00C429A0">
      <w:pPr>
        <w:pStyle w:val="Verzeichnis2"/>
        <w:rPr>
          <w:rFonts w:eastAsiaTheme="minorEastAsia" w:cs="Times"/>
          <w:sz w:val="22"/>
          <w:szCs w:val="22"/>
          <w:lang w:val="en-US"/>
        </w:rPr>
      </w:pPr>
      <w:hyperlink w:anchor="_Toc108739180" w:history="1">
        <w:r w:rsidR="00C429A0" w:rsidRPr="00ED55CB">
          <w:rPr>
            <w:rStyle w:val="Hyperlink"/>
            <w:rFonts w:cs="Times"/>
            <w:lang w:val="en-US"/>
          </w:rPr>
          <w:t>2.3</w:t>
        </w:r>
        <w:r w:rsidR="00C429A0" w:rsidRPr="00ED55CB">
          <w:rPr>
            <w:rFonts w:eastAsiaTheme="minorEastAsia" w:cs="Times"/>
            <w:sz w:val="22"/>
            <w:szCs w:val="22"/>
            <w:lang w:val="en-US"/>
          </w:rPr>
          <w:tab/>
        </w:r>
        <w:r w:rsidR="00C429A0" w:rsidRPr="00ED55CB">
          <w:rPr>
            <w:rStyle w:val="Hyperlink"/>
            <w:rFonts w:cs="Times"/>
            <w:lang w:val="en-US"/>
          </w:rPr>
          <w:t>Virtual Emulated Environment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2B557E78" w14:textId="77777777" w:rsidR="00C429A0" w:rsidRPr="00ED55CB" w:rsidRDefault="00227831" w:rsidP="00C429A0">
      <w:pPr>
        <w:pStyle w:val="Verzeichnis3"/>
        <w:rPr>
          <w:rFonts w:eastAsiaTheme="minorEastAsia" w:cs="Times"/>
          <w:sz w:val="22"/>
          <w:szCs w:val="22"/>
          <w:lang w:val="en-US"/>
        </w:rPr>
      </w:pPr>
      <w:hyperlink w:anchor="_Toc108739181" w:history="1">
        <w:r w:rsidR="00C429A0" w:rsidRPr="00ED55CB">
          <w:rPr>
            <w:rStyle w:val="Hyperlink"/>
            <w:rFonts w:cs="Times"/>
            <w:lang w:val="en-US"/>
          </w:rPr>
          <w:t>2.3.1</w:t>
        </w:r>
        <w:r w:rsidR="00C429A0" w:rsidRPr="00ED55CB">
          <w:rPr>
            <w:rFonts w:eastAsiaTheme="minorEastAsia" w:cs="Times"/>
            <w:sz w:val="22"/>
            <w:szCs w:val="22"/>
            <w:lang w:val="en-US"/>
          </w:rPr>
          <w:tab/>
        </w:r>
        <w:r w:rsidR="00C429A0" w:rsidRPr="00ED55CB">
          <w:rPr>
            <w:rStyle w:val="Hyperlink"/>
            <w:rFonts w:cs="Times"/>
            <w:lang w:val="en-US"/>
          </w:rPr>
          <w:t>Mininet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09E18389" w14:textId="77777777" w:rsidR="00C429A0" w:rsidRPr="00ED55CB" w:rsidRDefault="00227831" w:rsidP="00C429A0">
      <w:pPr>
        <w:pStyle w:val="Verzeichnis3"/>
        <w:rPr>
          <w:rFonts w:eastAsiaTheme="minorEastAsia" w:cs="Times"/>
          <w:sz w:val="22"/>
          <w:szCs w:val="22"/>
          <w:lang w:val="en-US"/>
        </w:rPr>
      </w:pPr>
      <w:hyperlink w:anchor="_Toc108739182" w:history="1">
        <w:r w:rsidR="00C429A0" w:rsidRPr="00ED55CB">
          <w:rPr>
            <w:rStyle w:val="Hyperlink"/>
            <w:rFonts w:cs="Times"/>
            <w:lang w:val="en-US"/>
          </w:rPr>
          <w:t>2.3.2</w:t>
        </w:r>
        <w:r w:rsidR="00C429A0" w:rsidRPr="00ED55CB">
          <w:rPr>
            <w:rFonts w:eastAsiaTheme="minorEastAsia" w:cs="Times"/>
            <w:sz w:val="22"/>
            <w:szCs w:val="22"/>
            <w:lang w:val="en-US"/>
          </w:rPr>
          <w:tab/>
        </w:r>
        <w:r w:rsidR="00C429A0" w:rsidRPr="00ED55CB">
          <w:rPr>
            <w:rStyle w:val="Hyperlink"/>
            <w:rFonts w:cs="Times"/>
            <w:lang w:val="en-US"/>
          </w:rPr>
          <w:t>GNS3</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2B7FCC41" w14:textId="77777777" w:rsidR="00C429A0" w:rsidRPr="00ED55CB" w:rsidRDefault="00227831" w:rsidP="00C429A0">
      <w:pPr>
        <w:pStyle w:val="Verzeichnis2"/>
        <w:rPr>
          <w:rFonts w:eastAsiaTheme="minorEastAsia" w:cs="Times"/>
          <w:sz w:val="22"/>
          <w:szCs w:val="22"/>
          <w:lang w:val="en-US"/>
        </w:rPr>
      </w:pPr>
      <w:hyperlink w:anchor="_Toc108739183" w:history="1">
        <w:r w:rsidR="00C429A0" w:rsidRPr="00ED55CB">
          <w:rPr>
            <w:rStyle w:val="Hyperlink"/>
            <w:rFonts w:cs="Times"/>
            <w:lang w:val="en-US"/>
          </w:rPr>
          <w:t>2.4</w:t>
        </w:r>
        <w:r w:rsidR="00C429A0" w:rsidRPr="00ED55CB">
          <w:rPr>
            <w:rFonts w:eastAsiaTheme="minorEastAsia" w:cs="Times"/>
            <w:sz w:val="22"/>
            <w:szCs w:val="22"/>
            <w:lang w:val="en-US"/>
          </w:rPr>
          <w:tab/>
        </w:r>
        <w:r w:rsidR="00C429A0" w:rsidRPr="00ED55CB">
          <w:rPr>
            <w:rStyle w:val="Hyperlink"/>
            <w:rFonts w:cs="Times"/>
            <w:lang w:val="en-US"/>
          </w:rPr>
          <w:t>Previous Work</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5</w:t>
        </w:r>
        <w:r w:rsidR="00C429A0" w:rsidRPr="00ED55CB">
          <w:rPr>
            <w:rFonts w:cs="Times"/>
            <w:webHidden/>
            <w:lang w:val="en-US"/>
          </w:rPr>
          <w:fldChar w:fldCharType="end"/>
        </w:r>
      </w:hyperlink>
    </w:p>
    <w:p w14:paraId="60CB96E7" w14:textId="77777777" w:rsidR="00C429A0" w:rsidRPr="00ED55CB" w:rsidRDefault="00227831" w:rsidP="00C429A0">
      <w:pPr>
        <w:pStyle w:val="Verzeichnis1"/>
        <w:rPr>
          <w:rFonts w:eastAsiaTheme="minorEastAsia" w:cs="Times"/>
          <w:b w:val="0"/>
          <w:sz w:val="22"/>
          <w:szCs w:val="22"/>
          <w:lang w:val="en-US"/>
        </w:rPr>
      </w:pPr>
      <w:hyperlink w:anchor="_Toc108739184" w:history="1">
        <w:r w:rsidR="00C429A0" w:rsidRPr="00ED55CB">
          <w:rPr>
            <w:rStyle w:val="Hyperlink"/>
            <w:rFonts w:cs="Times"/>
            <w:lang w:val="en-US"/>
          </w:rPr>
          <w:t>3</w:t>
        </w:r>
        <w:r w:rsidR="00C429A0" w:rsidRPr="00ED55CB">
          <w:rPr>
            <w:rFonts w:eastAsiaTheme="minorEastAsia" w:cs="Times"/>
            <w:b w:val="0"/>
            <w:sz w:val="22"/>
            <w:szCs w:val="22"/>
            <w:lang w:val="en-US"/>
          </w:rPr>
          <w:tab/>
        </w:r>
        <w:r w:rsidR="00C429A0" w:rsidRPr="00ED55CB">
          <w:rPr>
            <w:rStyle w:val="Hyperlink"/>
            <w:rFonts w:cs="Times"/>
            <w:lang w:val="en-US"/>
          </w:rPr>
          <w:t>Requirements Analysis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7D690C15" w14:textId="77777777" w:rsidR="00C429A0" w:rsidRPr="00ED55CB" w:rsidRDefault="00227831" w:rsidP="00C429A0">
      <w:pPr>
        <w:pStyle w:val="Verzeichnis2"/>
        <w:rPr>
          <w:rFonts w:eastAsiaTheme="minorEastAsia" w:cs="Times"/>
          <w:sz w:val="22"/>
          <w:szCs w:val="22"/>
          <w:lang w:val="en-US"/>
        </w:rPr>
      </w:pPr>
      <w:hyperlink w:anchor="_Toc108739185" w:history="1">
        <w:r w:rsidR="00C429A0" w:rsidRPr="00ED55CB">
          <w:rPr>
            <w:rStyle w:val="Hyperlink"/>
            <w:rFonts w:cs="Times"/>
            <w:lang w:val="en-US"/>
          </w:rPr>
          <w:t>3.1</w:t>
        </w:r>
        <w:r w:rsidR="00C429A0" w:rsidRPr="00ED55CB">
          <w:rPr>
            <w:rFonts w:eastAsiaTheme="minorEastAsia" w:cs="Times"/>
            <w:sz w:val="22"/>
            <w:szCs w:val="22"/>
            <w:lang w:val="en-US"/>
          </w:rPr>
          <w:tab/>
        </w:r>
        <w:r w:rsidR="00C429A0" w:rsidRPr="00ED55CB">
          <w:rPr>
            <w:rStyle w:val="Hyperlink"/>
            <w:rFonts w:cs="Times"/>
            <w:lang w:val="en-US"/>
          </w:rPr>
          <w:t>General Objectives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42017E9C" w14:textId="77777777" w:rsidR="00C429A0" w:rsidRPr="00ED55CB" w:rsidRDefault="00227831" w:rsidP="00C429A0">
      <w:pPr>
        <w:pStyle w:val="Verzeichnis2"/>
        <w:rPr>
          <w:rFonts w:eastAsiaTheme="minorEastAsia" w:cs="Times"/>
          <w:sz w:val="22"/>
          <w:szCs w:val="22"/>
          <w:lang w:val="en-US"/>
        </w:rPr>
      </w:pPr>
      <w:hyperlink w:anchor="_Toc108739186" w:history="1">
        <w:r w:rsidR="00C429A0" w:rsidRPr="00ED55CB">
          <w:rPr>
            <w:rStyle w:val="Hyperlink"/>
            <w:rFonts w:cs="Times"/>
            <w:lang w:val="en-US"/>
          </w:rPr>
          <w:t>3.2</w:t>
        </w:r>
        <w:r w:rsidR="00C429A0" w:rsidRPr="00ED55CB">
          <w:rPr>
            <w:rFonts w:eastAsiaTheme="minorEastAsia" w:cs="Times"/>
            <w:sz w:val="22"/>
            <w:szCs w:val="22"/>
            <w:lang w:val="en-US"/>
          </w:rPr>
          <w:tab/>
        </w:r>
        <w:r w:rsidR="00C429A0" w:rsidRPr="00ED55CB">
          <w:rPr>
            <w:rStyle w:val="Hyperlink"/>
            <w:rFonts w:cs="Times"/>
            <w:lang w:val="en-US"/>
          </w:rPr>
          <w:t>Work Plan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6</w:t>
        </w:r>
        <w:r w:rsidR="00C429A0" w:rsidRPr="00ED55CB">
          <w:rPr>
            <w:rFonts w:cs="Times"/>
            <w:webHidden/>
            <w:lang w:val="en-US"/>
          </w:rPr>
          <w:fldChar w:fldCharType="end"/>
        </w:r>
      </w:hyperlink>
    </w:p>
    <w:p w14:paraId="4E62FF9C" w14:textId="77777777" w:rsidR="00C429A0" w:rsidRPr="00ED55CB" w:rsidRDefault="00227831" w:rsidP="00C429A0">
      <w:pPr>
        <w:pStyle w:val="Verzeichnis2"/>
        <w:rPr>
          <w:rFonts w:eastAsiaTheme="minorEastAsia" w:cs="Times"/>
          <w:sz w:val="22"/>
          <w:szCs w:val="22"/>
          <w:lang w:val="en-US"/>
        </w:rPr>
      </w:pPr>
      <w:hyperlink w:anchor="_Toc108739187" w:history="1">
        <w:r w:rsidR="00C429A0" w:rsidRPr="00ED55CB">
          <w:rPr>
            <w:rStyle w:val="Hyperlink"/>
            <w:rFonts w:cs="Times"/>
            <w:lang w:val="en-US"/>
          </w:rPr>
          <w:t>3.3</w:t>
        </w:r>
        <w:r w:rsidR="00C429A0" w:rsidRPr="00ED55CB">
          <w:rPr>
            <w:rFonts w:eastAsiaTheme="minorEastAsia" w:cs="Times"/>
            <w:sz w:val="22"/>
            <w:szCs w:val="22"/>
            <w:lang w:val="en-US"/>
          </w:rPr>
          <w:tab/>
        </w:r>
        <w:r w:rsidR="00C429A0" w:rsidRPr="00ED55CB">
          <w:rPr>
            <w:rStyle w:val="Hyperlink"/>
            <w:rFonts w:cs="Times"/>
            <w:lang w:val="en-US"/>
          </w:rPr>
          <w:t>Previous Work</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7</w:t>
        </w:r>
        <w:r w:rsidR="00C429A0" w:rsidRPr="00ED55CB">
          <w:rPr>
            <w:rFonts w:cs="Times"/>
            <w:webHidden/>
            <w:lang w:val="en-US"/>
          </w:rPr>
          <w:fldChar w:fldCharType="end"/>
        </w:r>
      </w:hyperlink>
    </w:p>
    <w:p w14:paraId="46F4F4D0" w14:textId="77777777" w:rsidR="00C429A0" w:rsidRPr="00ED55CB" w:rsidRDefault="00227831" w:rsidP="00C429A0">
      <w:pPr>
        <w:pStyle w:val="Verzeichnis1"/>
        <w:rPr>
          <w:rFonts w:eastAsiaTheme="minorEastAsia" w:cs="Times"/>
          <w:b w:val="0"/>
          <w:sz w:val="22"/>
          <w:szCs w:val="22"/>
          <w:lang w:val="en-US"/>
        </w:rPr>
      </w:pPr>
      <w:hyperlink w:anchor="_Toc108739188" w:history="1">
        <w:r w:rsidR="00C429A0" w:rsidRPr="00ED55CB">
          <w:rPr>
            <w:rStyle w:val="Hyperlink"/>
            <w:rFonts w:cs="Times"/>
            <w:lang w:val="en-US"/>
          </w:rPr>
          <w:t>4</w:t>
        </w:r>
        <w:r w:rsidR="00C429A0" w:rsidRPr="00ED55CB">
          <w:rPr>
            <w:rFonts w:eastAsiaTheme="minorEastAsia" w:cs="Times"/>
            <w:b w:val="0"/>
            <w:sz w:val="22"/>
            <w:szCs w:val="22"/>
            <w:lang w:val="en-US"/>
          </w:rPr>
          <w:tab/>
        </w:r>
        <w:r w:rsidR="00C429A0" w:rsidRPr="00ED55CB">
          <w:rPr>
            <w:rStyle w:val="Hyperlink"/>
            <w:rFonts w:cs="Times"/>
            <w:lang w:val="en-US"/>
          </w:rPr>
          <w:t>Realization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3E60B40B" w14:textId="77777777" w:rsidR="00C429A0" w:rsidRPr="00ED55CB" w:rsidRDefault="00227831" w:rsidP="00C429A0">
      <w:pPr>
        <w:pStyle w:val="Verzeichnis2"/>
        <w:rPr>
          <w:rFonts w:eastAsiaTheme="minorEastAsia" w:cs="Times"/>
          <w:sz w:val="22"/>
          <w:szCs w:val="22"/>
          <w:lang w:val="en-US"/>
        </w:rPr>
      </w:pPr>
      <w:hyperlink w:anchor="_Toc108739189" w:history="1">
        <w:r w:rsidR="00C429A0" w:rsidRPr="00ED55CB">
          <w:rPr>
            <w:rStyle w:val="Hyperlink"/>
            <w:rFonts w:cs="Times"/>
            <w:lang w:val="en-US"/>
          </w:rPr>
          <w:t>4.1</w:t>
        </w:r>
        <w:r w:rsidR="00C429A0" w:rsidRPr="00ED55CB">
          <w:rPr>
            <w:rFonts w:eastAsiaTheme="minorEastAsia" w:cs="Times"/>
            <w:sz w:val="22"/>
            <w:szCs w:val="22"/>
            <w:lang w:val="en-US"/>
          </w:rPr>
          <w:tab/>
        </w:r>
        <w:r w:rsidR="00C429A0" w:rsidRPr="00ED55CB">
          <w:rPr>
            <w:rStyle w:val="Hyperlink"/>
            <w:rFonts w:cs="Times"/>
            <w:lang w:val="en-US"/>
          </w:rPr>
          <w:t>With Mininet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1EE7D3BA" w14:textId="77777777" w:rsidR="00C429A0" w:rsidRPr="00ED55CB" w:rsidRDefault="00227831" w:rsidP="00C429A0">
      <w:pPr>
        <w:pStyle w:val="Verzeichnis2"/>
        <w:rPr>
          <w:rFonts w:eastAsiaTheme="minorEastAsia" w:cs="Times"/>
          <w:sz w:val="22"/>
          <w:szCs w:val="22"/>
          <w:lang w:val="en-US"/>
        </w:rPr>
      </w:pPr>
      <w:hyperlink w:anchor="_Toc108739190" w:history="1">
        <w:r w:rsidR="00C429A0" w:rsidRPr="00ED55CB">
          <w:rPr>
            <w:rStyle w:val="Hyperlink"/>
            <w:rFonts w:cs="Times"/>
            <w:lang w:val="en-US"/>
          </w:rPr>
          <w:t>4.2</w:t>
        </w:r>
        <w:r w:rsidR="00C429A0" w:rsidRPr="00ED55CB">
          <w:rPr>
            <w:rFonts w:eastAsiaTheme="minorEastAsia" w:cs="Times"/>
            <w:sz w:val="22"/>
            <w:szCs w:val="22"/>
            <w:lang w:val="en-US"/>
          </w:rPr>
          <w:tab/>
        </w:r>
        <w:r w:rsidR="00C429A0" w:rsidRPr="00ED55CB">
          <w:rPr>
            <w:rStyle w:val="Hyperlink"/>
            <w:rFonts w:cs="Times"/>
            <w:lang w:val="en-US"/>
          </w:rPr>
          <w:t>With GNS3</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3EB25638" w14:textId="56A79A73" w:rsidR="00C429A0" w:rsidRPr="00ED55CB" w:rsidRDefault="00227831" w:rsidP="00C429A0">
      <w:pPr>
        <w:pStyle w:val="Verzeichnis2"/>
        <w:rPr>
          <w:rFonts w:eastAsiaTheme="minorEastAsia" w:cs="Times"/>
          <w:sz w:val="22"/>
          <w:szCs w:val="22"/>
          <w:lang w:val="en-US"/>
        </w:rPr>
      </w:pPr>
      <w:hyperlink w:anchor="_Toc108739191" w:history="1">
        <w:r w:rsidR="00C429A0" w:rsidRPr="00ED55CB">
          <w:rPr>
            <w:rStyle w:val="Hyperlink"/>
            <w:rFonts w:cs="Times"/>
            <w:lang w:val="en-US"/>
          </w:rPr>
          <w:t>4.3</w:t>
        </w:r>
        <w:r w:rsidR="00C429A0" w:rsidRPr="00ED55CB">
          <w:rPr>
            <w:rFonts w:eastAsiaTheme="minorEastAsia" w:cs="Times"/>
            <w:sz w:val="22"/>
            <w:szCs w:val="22"/>
            <w:lang w:val="en-US"/>
          </w:rPr>
          <w:tab/>
        </w:r>
        <w:r w:rsidR="00625ECA" w:rsidRPr="00ED55CB">
          <w:rPr>
            <w:rFonts w:eastAsiaTheme="minorEastAsia" w:cs="Times"/>
            <w:sz w:val="22"/>
            <w:szCs w:val="22"/>
            <w:lang w:val="en-US"/>
          </w:rPr>
          <w:t>Problems identified</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_Toc108739191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5AA27F67" w14:textId="77777777" w:rsidR="00C429A0" w:rsidRPr="00ED55CB" w:rsidRDefault="00227831" w:rsidP="00C429A0">
      <w:pPr>
        <w:pStyle w:val="Verzeichnis2"/>
        <w:rPr>
          <w:rFonts w:eastAsiaTheme="minorEastAsia" w:cs="Times"/>
          <w:sz w:val="22"/>
          <w:szCs w:val="22"/>
          <w:lang w:val="en-US"/>
        </w:rPr>
      </w:pPr>
      <w:hyperlink w:anchor="_Toc108739192" w:history="1">
        <w:r w:rsidR="00C429A0" w:rsidRPr="00ED55CB">
          <w:rPr>
            <w:rStyle w:val="Hyperlink"/>
            <w:rFonts w:cs="Times"/>
            <w:lang w:val="en-US"/>
          </w:rPr>
          <w:t>4.4</w:t>
        </w:r>
        <w:r w:rsidR="00C429A0" w:rsidRPr="00ED55CB">
          <w:rPr>
            <w:rFonts w:eastAsiaTheme="minorEastAsia" w:cs="Times"/>
            <w:sz w:val="22"/>
            <w:szCs w:val="22"/>
            <w:lang w:val="en-US"/>
          </w:rPr>
          <w:tab/>
        </w:r>
        <w:r w:rsidR="00C429A0" w:rsidRPr="00ED55CB">
          <w:rPr>
            <w:rStyle w:val="Hyperlink"/>
            <w:rFonts w:cs="Times"/>
            <w:lang w:val="en-US"/>
          </w:rPr>
          <w:t>Use Cases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_Toc108739192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6FE8330" w14:textId="43A01A88" w:rsidR="00C429A0" w:rsidRPr="00ED55CB" w:rsidRDefault="00227831" w:rsidP="00C429A0">
      <w:pPr>
        <w:pStyle w:val="Verzeichnis3"/>
        <w:rPr>
          <w:rFonts w:eastAsiaTheme="minorEastAsia" w:cs="Times"/>
          <w:sz w:val="22"/>
          <w:szCs w:val="22"/>
          <w:lang w:val="en-US"/>
        </w:rPr>
      </w:pPr>
      <w:hyperlink w:anchor="_Toc108739193" w:history="1">
        <w:r w:rsidR="00C429A0" w:rsidRPr="00ED55CB">
          <w:rPr>
            <w:rStyle w:val="Hyperlink"/>
            <w:rFonts w:cs="Times"/>
            <w:lang w:val="en-US"/>
          </w:rPr>
          <w:t>4.4.1</w:t>
        </w:r>
        <w:r w:rsidR="00C429A0" w:rsidRPr="00ED55CB">
          <w:rPr>
            <w:rFonts w:eastAsiaTheme="minorEastAsia" w:cs="Times"/>
            <w:sz w:val="22"/>
            <w:szCs w:val="22"/>
            <w:lang w:val="en-US"/>
          </w:rPr>
          <w:tab/>
        </w:r>
        <w:r w:rsidR="004B5A15" w:rsidRPr="00ED55CB">
          <w:rPr>
            <w:rFonts w:eastAsiaTheme="minorEastAsia" w:cs="Times"/>
            <w:sz w:val="22"/>
            <w:szCs w:val="22"/>
            <w:lang w:val="en-US"/>
          </w:rPr>
          <w:t xml:space="preserve">Use case-1: </w:t>
        </w:r>
        <w:r w:rsidR="00C429A0" w:rsidRPr="00ED55CB">
          <w:rPr>
            <w:rStyle w:val="Hyperlink"/>
            <w:rFonts w:cs="Times"/>
            <w:lang w:val="en-US"/>
          </w:rPr>
          <w:t>Basic network architecture</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_Toc108739193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0CFB8A14" w14:textId="385D1423" w:rsidR="00C429A0" w:rsidRPr="00ED55CB" w:rsidRDefault="00227831" w:rsidP="00C429A0">
      <w:pPr>
        <w:pStyle w:val="Verzeichnis3"/>
        <w:rPr>
          <w:rFonts w:eastAsiaTheme="minorEastAsia" w:cs="Times"/>
          <w:sz w:val="22"/>
          <w:szCs w:val="22"/>
          <w:lang w:val="en-US"/>
        </w:rPr>
      </w:pPr>
      <w:hyperlink w:anchor="_Toc108739194" w:history="1">
        <w:r w:rsidR="00C429A0" w:rsidRPr="00ED55CB">
          <w:rPr>
            <w:rStyle w:val="Hyperlink"/>
            <w:rFonts w:cs="Times"/>
            <w:lang w:val="en-US"/>
          </w:rPr>
          <w:t>4.4.2</w:t>
        </w:r>
        <w:r w:rsidR="00C429A0" w:rsidRPr="00ED55CB">
          <w:rPr>
            <w:rFonts w:eastAsiaTheme="minorEastAsia" w:cs="Times"/>
            <w:sz w:val="22"/>
            <w:szCs w:val="22"/>
            <w:lang w:val="en-US"/>
          </w:rPr>
          <w:tab/>
        </w:r>
        <w:r w:rsidR="004B5A15" w:rsidRPr="00ED55CB">
          <w:rPr>
            <w:rFonts w:eastAsiaTheme="minorEastAsia" w:cs="Times"/>
            <w:sz w:val="22"/>
            <w:szCs w:val="22"/>
            <w:lang w:val="en-US"/>
          </w:rPr>
          <w:t xml:space="preserve">Use case-2: </w:t>
        </w:r>
        <w:r w:rsidR="00C429A0" w:rsidRPr="00ED55CB">
          <w:rPr>
            <w:rStyle w:val="Hyperlink"/>
            <w:rFonts w:cs="Times"/>
            <w:lang w:val="en-US"/>
          </w:rPr>
          <w:t>Testing network with multiple Controllers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_Toc108739194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8ECD93D" w14:textId="6257B4AC" w:rsidR="00C429A0" w:rsidRPr="00ED55CB" w:rsidRDefault="00227831" w:rsidP="00C429A0">
      <w:pPr>
        <w:pStyle w:val="Verzeichnis3"/>
        <w:rPr>
          <w:rFonts w:eastAsiaTheme="minorEastAsia" w:cs="Times"/>
          <w:sz w:val="22"/>
          <w:szCs w:val="22"/>
          <w:lang w:val="en-US"/>
        </w:rPr>
      </w:pPr>
      <w:hyperlink w:anchor="_Toc108739195" w:history="1">
        <w:r w:rsidR="00C429A0" w:rsidRPr="00ED55CB">
          <w:rPr>
            <w:rStyle w:val="Hyperlink"/>
            <w:rFonts w:cs="Times"/>
            <w:lang w:val="en-US"/>
          </w:rPr>
          <w:t>4.4.3</w:t>
        </w:r>
        <w:r w:rsidR="00C429A0" w:rsidRPr="00ED55CB">
          <w:rPr>
            <w:rFonts w:eastAsiaTheme="minorEastAsia" w:cs="Times"/>
            <w:sz w:val="22"/>
            <w:szCs w:val="22"/>
            <w:lang w:val="en-US"/>
          </w:rPr>
          <w:tab/>
        </w:r>
        <w:r w:rsidR="004B5A15" w:rsidRPr="00ED55CB">
          <w:rPr>
            <w:rFonts w:eastAsiaTheme="minorEastAsia" w:cs="Times"/>
            <w:sz w:val="22"/>
            <w:szCs w:val="22"/>
            <w:lang w:val="en-US"/>
          </w:rPr>
          <w:t xml:space="preserve">Use case-3: </w:t>
        </w:r>
        <w:r w:rsidR="00EE3070" w:rsidRPr="00ED55CB">
          <w:rPr>
            <w:rStyle w:val="Hyperlink"/>
            <w:rFonts w:cs="Times"/>
            <w:lang w:val="en-US"/>
          </w:rPr>
          <w:t>Testing network with IPv6 addressing</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_Toc108739195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2156C6F0" w14:textId="78BAF6D0" w:rsidR="00C429A0" w:rsidRPr="00ED55CB" w:rsidRDefault="00227831" w:rsidP="00C429A0">
      <w:pPr>
        <w:pStyle w:val="Verzeichnis3"/>
        <w:rPr>
          <w:rFonts w:eastAsiaTheme="minorEastAsia" w:cs="Times"/>
          <w:sz w:val="22"/>
          <w:szCs w:val="22"/>
          <w:lang w:val="en-US"/>
        </w:rPr>
      </w:pPr>
      <w:hyperlink w:anchor="_Toc108739196" w:history="1">
        <w:r w:rsidR="00C429A0" w:rsidRPr="00ED55CB">
          <w:rPr>
            <w:rStyle w:val="Hyperlink"/>
            <w:rFonts w:cs="Times"/>
            <w:lang w:val="en-US"/>
          </w:rPr>
          <w:t>4.4.4</w:t>
        </w:r>
        <w:r w:rsidR="00C429A0" w:rsidRPr="00ED55CB">
          <w:rPr>
            <w:rFonts w:eastAsiaTheme="minorEastAsia" w:cs="Times"/>
            <w:sz w:val="22"/>
            <w:szCs w:val="22"/>
            <w:lang w:val="en-US"/>
          </w:rPr>
          <w:tab/>
        </w:r>
        <w:r w:rsidR="004B5A15" w:rsidRPr="00ED55CB">
          <w:rPr>
            <w:rFonts w:eastAsiaTheme="minorEastAsia" w:cs="Times"/>
            <w:sz w:val="22"/>
            <w:szCs w:val="22"/>
            <w:lang w:val="en-US"/>
          </w:rPr>
          <w:t>Use case-4:</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_Toc108739196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8</w:t>
        </w:r>
        <w:r w:rsidR="00C429A0" w:rsidRPr="00ED55CB">
          <w:rPr>
            <w:rFonts w:cs="Times"/>
            <w:webHidden/>
            <w:lang w:val="en-US"/>
          </w:rPr>
          <w:fldChar w:fldCharType="end"/>
        </w:r>
      </w:hyperlink>
    </w:p>
    <w:p w14:paraId="191AAD7F" w14:textId="64C423E4" w:rsidR="00C429A0" w:rsidRPr="00ED55CB" w:rsidRDefault="00227831" w:rsidP="00C429A0">
      <w:pPr>
        <w:pStyle w:val="Verzeichnis1"/>
        <w:rPr>
          <w:rFonts w:eastAsiaTheme="minorEastAsia" w:cs="Times"/>
          <w:b w:val="0"/>
          <w:sz w:val="22"/>
          <w:szCs w:val="22"/>
          <w:lang w:val="en-US"/>
        </w:rPr>
      </w:pPr>
      <w:hyperlink w:anchor="_Toc108739197" w:history="1">
        <w:r w:rsidR="00C429A0" w:rsidRPr="00ED55CB">
          <w:rPr>
            <w:rStyle w:val="Hyperlink"/>
            <w:rFonts w:cs="Times"/>
            <w:lang w:val="en-US"/>
          </w:rPr>
          <w:t>5</w:t>
        </w:r>
        <w:r w:rsidR="00C429A0" w:rsidRPr="00ED55CB">
          <w:rPr>
            <w:rFonts w:eastAsiaTheme="minorEastAsia" w:cs="Times"/>
            <w:b w:val="0"/>
            <w:sz w:val="22"/>
            <w:szCs w:val="22"/>
            <w:lang w:val="en-US"/>
          </w:rPr>
          <w:tab/>
        </w:r>
        <w:r w:rsidR="00C429A0" w:rsidRPr="00ED55CB">
          <w:rPr>
            <w:rStyle w:val="Hyperlink"/>
            <w:rFonts w:cs="Times"/>
            <w:lang w:val="en-US"/>
          </w:rPr>
          <w:t>Summary and Perspectives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_Toc108739197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9</w:t>
        </w:r>
        <w:r w:rsidR="00C429A0" w:rsidRPr="00ED55CB">
          <w:rPr>
            <w:rFonts w:cs="Times"/>
            <w:webHidden/>
            <w:lang w:val="en-US"/>
          </w:rPr>
          <w:fldChar w:fldCharType="end"/>
        </w:r>
      </w:hyperlink>
    </w:p>
    <w:p w14:paraId="2F7E9F7A" w14:textId="77777777" w:rsidR="00C429A0" w:rsidRPr="00ED55CB" w:rsidRDefault="00227831" w:rsidP="00C429A0">
      <w:pPr>
        <w:pStyle w:val="Verzeichnis1"/>
        <w:rPr>
          <w:rFonts w:eastAsiaTheme="minorEastAsia" w:cs="Times"/>
          <w:b w:val="0"/>
          <w:sz w:val="22"/>
          <w:szCs w:val="22"/>
          <w:lang w:val="en-US"/>
        </w:rPr>
      </w:pPr>
      <w:hyperlink w:anchor="_Toc108739198" w:history="1">
        <w:r w:rsidR="00C429A0" w:rsidRPr="00ED55CB">
          <w:rPr>
            <w:rStyle w:val="Hyperlink"/>
            <w:rFonts w:cs="Times"/>
            <w:lang w:val="en-US"/>
          </w:rPr>
          <w:t>6</w:t>
        </w:r>
        <w:r w:rsidR="00C429A0" w:rsidRPr="00ED55CB">
          <w:rPr>
            <w:rFonts w:eastAsiaTheme="minorEastAsia" w:cs="Times"/>
            <w:b w:val="0"/>
            <w:sz w:val="22"/>
            <w:szCs w:val="22"/>
            <w:lang w:val="en-US"/>
          </w:rPr>
          <w:tab/>
        </w:r>
        <w:r w:rsidR="00C429A0" w:rsidRPr="00ED55CB">
          <w:rPr>
            <w:rStyle w:val="Hyperlink"/>
            <w:rFonts w:cs="Times"/>
            <w:lang w:val="en-US"/>
          </w:rPr>
          <w:t>Abbreviations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_Toc108739198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10</w:t>
        </w:r>
        <w:r w:rsidR="00C429A0" w:rsidRPr="00ED55CB">
          <w:rPr>
            <w:rFonts w:cs="Times"/>
            <w:webHidden/>
            <w:lang w:val="en-US"/>
          </w:rPr>
          <w:fldChar w:fldCharType="end"/>
        </w:r>
      </w:hyperlink>
    </w:p>
    <w:p w14:paraId="27B8E9F5" w14:textId="77777777" w:rsidR="00C429A0" w:rsidRPr="00ED55CB" w:rsidRDefault="00227831" w:rsidP="00C429A0">
      <w:pPr>
        <w:pStyle w:val="Verzeichnis1"/>
        <w:rPr>
          <w:rFonts w:eastAsiaTheme="minorEastAsia" w:cs="Times"/>
          <w:b w:val="0"/>
          <w:sz w:val="22"/>
          <w:szCs w:val="22"/>
          <w:lang w:val="en-US"/>
        </w:rPr>
      </w:pPr>
      <w:hyperlink w:anchor="_Toc108739199" w:history="1">
        <w:r w:rsidR="00C429A0" w:rsidRPr="00ED55CB">
          <w:rPr>
            <w:rStyle w:val="Hyperlink"/>
            <w:rFonts w:cs="Times"/>
            <w:lang w:val="en-US"/>
          </w:rPr>
          <w:t>7</w:t>
        </w:r>
        <w:r w:rsidR="00C429A0" w:rsidRPr="00ED55CB">
          <w:rPr>
            <w:rFonts w:eastAsiaTheme="minorEastAsia" w:cs="Times"/>
            <w:b w:val="0"/>
            <w:sz w:val="22"/>
            <w:szCs w:val="22"/>
            <w:lang w:val="en-US"/>
          </w:rPr>
          <w:tab/>
        </w:r>
        <w:r w:rsidR="00C429A0" w:rsidRPr="00ED55CB">
          <w:rPr>
            <w:rStyle w:val="Hyperlink"/>
            <w:rFonts w:cs="Times"/>
            <w:lang w:val="en-US"/>
          </w:rPr>
          <w:t>References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_Toc108739199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11</w:t>
        </w:r>
        <w:r w:rsidR="00C429A0" w:rsidRPr="00ED55CB">
          <w:rPr>
            <w:rFonts w:cs="Times"/>
            <w:webHidden/>
            <w:lang w:val="en-US"/>
          </w:rPr>
          <w:fldChar w:fldCharType="end"/>
        </w:r>
      </w:hyperlink>
    </w:p>
    <w:p w14:paraId="7BF41F49" w14:textId="77777777" w:rsidR="00C429A0" w:rsidRPr="00ED55CB" w:rsidRDefault="00227831" w:rsidP="00C429A0">
      <w:pPr>
        <w:pStyle w:val="Verzeichnis1"/>
        <w:rPr>
          <w:rFonts w:eastAsiaTheme="minorEastAsia" w:cs="Times"/>
          <w:b w:val="0"/>
          <w:sz w:val="22"/>
          <w:szCs w:val="22"/>
          <w:lang w:val="en-US"/>
        </w:rPr>
      </w:pPr>
      <w:hyperlink w:anchor="_Toc108739200" w:history="1">
        <w:r w:rsidR="00C429A0" w:rsidRPr="00ED55CB">
          <w:rPr>
            <w:rStyle w:val="Hyperlink"/>
            <w:rFonts w:cs="Times"/>
            <w:lang w:val="en-US"/>
          </w:rPr>
          <w:t>8</w:t>
        </w:r>
        <w:r w:rsidR="00C429A0" w:rsidRPr="00ED55CB">
          <w:rPr>
            <w:rFonts w:eastAsiaTheme="minorEastAsia" w:cs="Times"/>
            <w:b w:val="0"/>
            <w:sz w:val="22"/>
            <w:szCs w:val="22"/>
            <w:lang w:val="en-US"/>
          </w:rPr>
          <w:tab/>
        </w:r>
        <w:r w:rsidR="00C429A0" w:rsidRPr="00ED55CB">
          <w:rPr>
            <w:rStyle w:val="Hyperlink"/>
            <w:rFonts w:cs="Times"/>
            <w:lang w:val="en-US"/>
          </w:rPr>
          <w:t>Appendix</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_Toc108739200 \h </w:instrText>
        </w:r>
        <w:r w:rsidR="00C429A0" w:rsidRPr="00ED55CB">
          <w:rPr>
            <w:rFonts w:cs="Times"/>
            <w:webHidden/>
            <w:lang w:val="en-US"/>
          </w:rPr>
        </w:r>
        <w:r w:rsidR="00C429A0" w:rsidRPr="00ED55CB">
          <w:rPr>
            <w:rFonts w:cs="Times"/>
            <w:webHidden/>
            <w:lang w:val="en-US"/>
          </w:rPr>
          <w:fldChar w:fldCharType="separate"/>
        </w:r>
        <w:r w:rsidR="00C429A0" w:rsidRPr="00ED55CB">
          <w:rPr>
            <w:rFonts w:cs="Times"/>
            <w:webHidden/>
            <w:lang w:val="en-US"/>
          </w:rPr>
          <w:t>12</w:t>
        </w:r>
        <w:r w:rsidR="00C429A0" w:rsidRPr="00ED55CB">
          <w:rPr>
            <w:rFonts w:cs="Times"/>
            <w:webHidden/>
            <w:lang w:val="en-US"/>
          </w:rPr>
          <w:fldChar w:fldCharType="end"/>
        </w:r>
      </w:hyperlink>
    </w:p>
    <w:p w14:paraId="5F613811" w14:textId="77777777" w:rsidR="00C429A0" w:rsidRPr="00ED55CB" w:rsidRDefault="00C429A0" w:rsidP="00C429A0">
      <w:pPr>
        <w:tabs>
          <w:tab w:val="right" w:pos="8931"/>
        </w:tabs>
        <w:rPr>
          <w:rFonts w:cs="Times"/>
        </w:rPr>
      </w:pPr>
      <w:r w:rsidRPr="00ED55CB">
        <w:rPr>
          <w:rFonts w:cs="Times"/>
        </w:rPr>
        <w:fldChar w:fldCharType="end"/>
      </w:r>
    </w:p>
    <w:p w14:paraId="7B561AD5" w14:textId="77777777" w:rsidR="00116DA9" w:rsidRPr="00ED55CB" w:rsidRDefault="00116DA9" w:rsidP="00116DA9">
      <w:pPr>
        <w:tabs>
          <w:tab w:val="right" w:pos="8931"/>
        </w:tabs>
        <w:rPr>
          <w:rFonts w:cs="Times"/>
        </w:rPr>
      </w:pPr>
    </w:p>
    <w:p w14:paraId="3150550B" w14:textId="757DD332" w:rsidR="00116DA9" w:rsidRPr="00ED55CB" w:rsidRDefault="00116DA9" w:rsidP="00116DA9">
      <w:pPr>
        <w:jc w:val="left"/>
        <w:rPr>
          <w:rFonts w:cs="Times"/>
        </w:rPr>
      </w:pPr>
      <w:r w:rsidRPr="00ED55CB">
        <w:rPr>
          <w:rFonts w:cs="Times"/>
        </w:rPr>
        <w:br w:type="page"/>
      </w:r>
    </w:p>
    <w:p w14:paraId="71DB4928" w14:textId="77777777" w:rsidR="00116DA9" w:rsidRPr="00ED55CB" w:rsidRDefault="00116DA9" w:rsidP="00116DA9">
      <w:pPr>
        <w:pStyle w:val="berschrift1"/>
        <w:rPr>
          <w:rFonts w:cs="Times"/>
          <w:lang w:val="en-US"/>
        </w:rPr>
      </w:pPr>
      <w:bookmarkStart w:id="2" w:name="_Toc108739170"/>
      <w:r w:rsidRPr="00ED55CB">
        <w:rPr>
          <w:rFonts w:cs="Times"/>
          <w:lang w:val="en-US"/>
        </w:rPr>
        <w:t>Introduction</w:t>
      </w:r>
      <w:bookmarkStart w:id="3" w:name="_Toc406810552"/>
      <w:bookmarkStart w:id="4" w:name="_Toc406912794"/>
      <w:bookmarkEnd w:id="2"/>
    </w:p>
    <w:p w14:paraId="476B21BD" w14:textId="77777777" w:rsidR="00A00246" w:rsidRPr="00ED55CB" w:rsidRDefault="00A00246" w:rsidP="00A00246">
      <w:pPr>
        <w:rPr>
          <w:rFonts w:cs="Times"/>
        </w:rPr>
      </w:pPr>
      <w:r w:rsidRPr="00ED55CB">
        <w:rPr>
          <w:rFonts w:cs="Times"/>
        </w:rPr>
        <w:t xml:space="preserve">In this era of network virtualization and automation, many functions are moving towards virtualized and more centralized control, allowing for more dynamic functions and easier optimization. For networking it would mean spinning up the virtualized versions of traditional network functions </w:t>
      </w:r>
      <w:commentRangeStart w:id="5"/>
      <w:r w:rsidRPr="00ED55CB">
        <w:rPr>
          <w:rFonts w:cs="Times"/>
        </w:rPr>
        <w:t xml:space="preserve">allowing for more complex decisions making, </w:t>
      </w:r>
      <w:commentRangeEnd w:id="5"/>
      <w:r w:rsidR="0020605C">
        <w:rPr>
          <w:rStyle w:val="Kommentarzeichen"/>
        </w:rPr>
        <w:commentReference w:id="5"/>
      </w:r>
      <w:r w:rsidRPr="00ED55CB">
        <w:rPr>
          <w:rFonts w:cs="Times"/>
        </w:rPr>
        <w:t>automating the networks, and changing network configuration more efficiently.</w:t>
      </w:r>
    </w:p>
    <w:p w14:paraId="578D73EC" w14:textId="7F789FF0" w:rsidR="003A0DE7" w:rsidRPr="00ED55CB" w:rsidRDefault="00A00246" w:rsidP="00116DA9">
      <w:pPr>
        <w:rPr>
          <w:rFonts w:cs="Times"/>
        </w:rPr>
      </w:pPr>
      <w:r w:rsidRPr="00ED55CB">
        <w:rPr>
          <w:rFonts w:cs="Times"/>
        </w:rPr>
        <w:t xml:space="preserve">Software-Defined Networking (SDN) is an approach to networking that uses </w:t>
      </w:r>
      <w:commentRangeStart w:id="6"/>
      <w:r w:rsidRPr="00ED55CB">
        <w:rPr>
          <w:rFonts w:cs="Times"/>
        </w:rPr>
        <w:t xml:space="preserve">software-based </w:t>
      </w:r>
      <w:commentRangeEnd w:id="6"/>
      <w:r w:rsidR="0020605C">
        <w:rPr>
          <w:rStyle w:val="Kommentarzeichen"/>
        </w:rPr>
        <w:commentReference w:id="6"/>
      </w:r>
      <w:r w:rsidRPr="00ED55CB">
        <w:rPr>
          <w:rFonts w:cs="Times"/>
        </w:rPr>
        <w:t xml:space="preserve">controllers and application programming interfaces (APIs) to communicate with underlying hardware infrastructure and </w:t>
      </w:r>
      <w:commentRangeStart w:id="7"/>
      <w:r w:rsidRPr="00ED55CB">
        <w:rPr>
          <w:rFonts w:cs="Times"/>
        </w:rPr>
        <w:t xml:space="preserve">direct </w:t>
      </w:r>
      <w:commentRangeEnd w:id="7"/>
      <w:r w:rsidR="0020605C">
        <w:rPr>
          <w:rStyle w:val="Kommentarzeichen"/>
        </w:rPr>
        <w:commentReference w:id="7"/>
      </w:r>
      <w:r w:rsidRPr="00ED55CB">
        <w:rPr>
          <w:rFonts w:cs="Times"/>
        </w:rPr>
        <w:t xml:space="preserve">traffic on a network. This method is different from that of traditional networks, where the configuration of dedicated hardware devices like Routers and Switches needs to be </w:t>
      </w:r>
      <w:commentRangeStart w:id="8"/>
      <w:r w:rsidRPr="00ED55CB">
        <w:rPr>
          <w:rFonts w:cs="Times"/>
        </w:rPr>
        <w:t xml:space="preserve">done node by node to control network </w:t>
      </w:r>
      <w:commentRangeEnd w:id="8"/>
      <w:r w:rsidR="0020605C">
        <w:rPr>
          <w:rStyle w:val="Kommentarzeichen"/>
        </w:rPr>
        <w:commentReference w:id="8"/>
      </w:r>
      <w:r w:rsidRPr="00ED55CB">
        <w:rPr>
          <w:rFonts w:cs="Times"/>
        </w:rPr>
        <w:t xml:space="preserve">traffic. SDN can create and control a virtual network or also control a traditional hardware via software. Because the control plane </w:t>
      </w:r>
      <w:commentRangeStart w:id="9"/>
      <w:r w:rsidRPr="00ED55CB">
        <w:rPr>
          <w:rFonts w:cs="Times"/>
        </w:rPr>
        <w:t>is software-based</w:t>
      </w:r>
      <w:commentRangeEnd w:id="9"/>
      <w:r w:rsidR="0020605C">
        <w:rPr>
          <w:rStyle w:val="Kommentarzeichen"/>
        </w:rPr>
        <w:commentReference w:id="9"/>
      </w:r>
      <w:r w:rsidRPr="00ED55CB">
        <w:rPr>
          <w:rFonts w:cs="Times"/>
        </w:rPr>
        <w:t>, SDN is much more flexible than traditional networking. It allows administrators to control and manage the network from a centralized user interface, without adding more hardware.</w:t>
      </w:r>
    </w:p>
    <w:p w14:paraId="0F8633CD" w14:textId="624CAAB3" w:rsidR="005B02E5" w:rsidRPr="00ED55CB" w:rsidRDefault="005B02E5" w:rsidP="005B02E5">
      <w:pPr>
        <w:rPr>
          <w:rFonts w:cs="Times"/>
        </w:rPr>
      </w:pPr>
      <w:r w:rsidRPr="00ED55CB">
        <w:rPr>
          <w:rFonts w:cs="Times"/>
        </w:rPr>
        <w:t xml:space="preserve">A SDN controller is an application in a software-defined networking architecture that manages flow control for improved network management and </w:t>
      </w:r>
      <w:r w:rsidR="008B01D3" w:rsidRPr="00ED55CB">
        <w:rPr>
          <w:rFonts w:cs="Times"/>
        </w:rPr>
        <w:t>overall network</w:t>
      </w:r>
      <w:r w:rsidRPr="00ED55CB">
        <w:rPr>
          <w:rFonts w:cs="Times"/>
        </w:rPr>
        <w:t xml:space="preserve"> performance. The SDN controller platform typically runs on a server and uses protocols to tell switches </w:t>
      </w:r>
      <w:r w:rsidR="008B01D3" w:rsidRPr="00ED55CB">
        <w:rPr>
          <w:rFonts w:cs="Times"/>
        </w:rPr>
        <w:t xml:space="preserve">how to forward the packets. </w:t>
      </w:r>
      <w:r w:rsidRPr="00ED55CB">
        <w:rPr>
          <w:rFonts w:cs="Times"/>
        </w:rPr>
        <w:t xml:space="preserve">SDN </w:t>
      </w:r>
      <w:proofErr w:type="gramStart"/>
      <w:r w:rsidRPr="00ED55CB">
        <w:rPr>
          <w:rFonts w:cs="Times"/>
        </w:rPr>
        <w:t>controllers</w:t>
      </w:r>
      <w:proofErr w:type="gramEnd"/>
      <w:r w:rsidRPr="00ED55CB">
        <w:rPr>
          <w:rFonts w:cs="Times"/>
        </w:rPr>
        <w:t xml:space="preserve"> direct traffic according to forwarding policies that a network operator puts in place, thereby minimizing manual configurations for individual network devices. By taking the control plane </w:t>
      </w:r>
      <w:proofErr w:type="gramStart"/>
      <w:r w:rsidRPr="00ED55CB">
        <w:rPr>
          <w:rFonts w:cs="Times"/>
        </w:rPr>
        <w:t>off of</w:t>
      </w:r>
      <w:proofErr w:type="gramEnd"/>
      <w:r w:rsidRPr="00ED55CB">
        <w:rPr>
          <w:rFonts w:cs="Times"/>
        </w:rPr>
        <w:t xml:space="preserve"> the network hardware and running it instead as software, the centralized controller facilitates automated network management and makes it easier to integrate and administer </w:t>
      </w:r>
      <w:r w:rsidR="008B01D3" w:rsidRPr="00ED55CB">
        <w:rPr>
          <w:rFonts w:cs="Times"/>
        </w:rPr>
        <w:t>various</w:t>
      </w:r>
      <w:r w:rsidRPr="00ED55CB">
        <w:rPr>
          <w:rFonts w:cs="Times"/>
        </w:rPr>
        <w:t xml:space="preserve"> applications. In effect, the SDN controller serves as a sort of operating system (OS) for the network.</w:t>
      </w:r>
    </w:p>
    <w:p w14:paraId="519CBF69" w14:textId="0BC75C10" w:rsidR="005B02E5" w:rsidRPr="00ED55CB" w:rsidRDefault="005B02E5" w:rsidP="005B02E5">
      <w:pPr>
        <w:rPr>
          <w:rFonts w:cs="Times"/>
        </w:rPr>
      </w:pPr>
      <w:r w:rsidRPr="00ED55CB">
        <w:rPr>
          <w:rFonts w:cs="Times"/>
        </w:rPr>
        <w:t>The</w:t>
      </w:r>
      <w:r w:rsidR="008B01D3" w:rsidRPr="00ED55CB">
        <w:rPr>
          <w:rFonts w:cs="Times"/>
        </w:rPr>
        <w:t xml:space="preserve"> SDN</w:t>
      </w:r>
      <w:r w:rsidRPr="00ED55CB">
        <w:rPr>
          <w:rFonts w:cs="Times"/>
        </w:rPr>
        <w:t xml:space="preserve"> controller is the core of a software-defined network. It resides between network devices at one end of the network and applications at the other end. Any communication between applications and network devices must go through the controller.</w:t>
      </w:r>
      <w:r w:rsidR="006919EB" w:rsidRPr="00ED55CB">
        <w:rPr>
          <w:rFonts w:cs="Times"/>
        </w:rPr>
        <w:t xml:space="preserve"> </w:t>
      </w:r>
      <w:r w:rsidRPr="00ED55CB">
        <w:rPr>
          <w:rFonts w:cs="Times"/>
        </w:rPr>
        <w:t xml:space="preserve">The </w:t>
      </w:r>
      <w:r w:rsidR="008B01D3" w:rsidRPr="00ED55CB">
        <w:rPr>
          <w:rFonts w:cs="Times"/>
        </w:rPr>
        <w:t xml:space="preserve">SDN </w:t>
      </w:r>
      <w:r w:rsidRPr="00ED55CB">
        <w:rPr>
          <w:rFonts w:cs="Times"/>
        </w:rPr>
        <w:t>controller communicates with applications</w:t>
      </w:r>
      <w:r w:rsidR="00730BFE" w:rsidRPr="00ED55CB">
        <w:rPr>
          <w:rFonts w:cs="Times"/>
        </w:rPr>
        <w:t xml:space="preserve"> </w:t>
      </w:r>
      <w:r w:rsidRPr="00ED55CB">
        <w:rPr>
          <w:rFonts w:cs="Times"/>
        </w:rPr>
        <w:t>via northbound interfaces. The Open Networking Foundation (ONF) created a working group in 2013 focused specifically on northbound APIs and their development. The industry never settled on a standardized set, however, largely because application requirements vary so widely.</w:t>
      </w:r>
      <w:r w:rsidR="00371438" w:rsidRPr="00ED55CB">
        <w:rPr>
          <w:rFonts w:cs="Times"/>
        </w:rPr>
        <w:t xml:space="preserve"> </w:t>
      </w:r>
      <w:proofErr w:type="gramStart"/>
      <w:r w:rsidR="00371438" w:rsidRPr="00ED55CB">
        <w:rPr>
          <w:rFonts w:cs="Times"/>
        </w:rPr>
        <w:t>Typically</w:t>
      </w:r>
      <w:proofErr w:type="gramEnd"/>
      <w:r w:rsidR="00371438" w:rsidRPr="00ED55CB">
        <w:rPr>
          <w:rFonts w:cs="Times"/>
        </w:rPr>
        <w:t xml:space="preserve"> northbound RESTful APIs secured with TLS are used to push the configuration changes from the application to the SDN controller.</w:t>
      </w:r>
      <w:r w:rsidR="00730BFE" w:rsidRPr="00ED55CB">
        <w:rPr>
          <w:rFonts w:cs="Times"/>
        </w:rPr>
        <w:t xml:space="preserve"> </w:t>
      </w:r>
      <w:r w:rsidRPr="00ED55CB">
        <w:rPr>
          <w:rFonts w:cs="Times"/>
        </w:rPr>
        <w:t>The</w:t>
      </w:r>
      <w:r w:rsidR="00730BFE" w:rsidRPr="00ED55CB">
        <w:rPr>
          <w:rFonts w:cs="Times"/>
        </w:rPr>
        <w:t xml:space="preserve"> SDN</w:t>
      </w:r>
      <w:r w:rsidRPr="00ED55CB">
        <w:rPr>
          <w:rFonts w:cs="Times"/>
        </w:rPr>
        <w:t xml:space="preserve"> controller talks with individual network devices using a southbound interface</w:t>
      </w:r>
      <w:r w:rsidR="00222FFB" w:rsidRPr="00ED55CB">
        <w:rPr>
          <w:rFonts w:cs="Times"/>
        </w:rPr>
        <w:t xml:space="preserve"> with the help of</w:t>
      </w:r>
      <w:r w:rsidRPr="00ED55CB">
        <w:rPr>
          <w:rFonts w:cs="Times"/>
        </w:rPr>
        <w:t xml:space="preserve"> </w:t>
      </w:r>
      <w:r w:rsidR="008B01D3" w:rsidRPr="00ED55CB">
        <w:rPr>
          <w:rFonts w:cs="Times"/>
        </w:rPr>
        <w:t>well-known</w:t>
      </w:r>
      <w:r w:rsidR="00222FFB" w:rsidRPr="00ED55CB">
        <w:rPr>
          <w:rFonts w:cs="Times"/>
        </w:rPr>
        <w:t xml:space="preserve"> </w:t>
      </w:r>
      <w:r w:rsidRPr="00ED55CB">
        <w:rPr>
          <w:rFonts w:cs="Times"/>
        </w:rPr>
        <w:t>OpenFlow protocol</w:t>
      </w:r>
      <w:r w:rsidR="00222FFB" w:rsidRPr="00ED55CB">
        <w:rPr>
          <w:rFonts w:cs="Times"/>
        </w:rPr>
        <w:t xml:space="preserve"> and other protocols such as </w:t>
      </w:r>
      <w:proofErr w:type="spellStart"/>
      <w:r w:rsidR="00222FFB" w:rsidRPr="00ED55CB">
        <w:rPr>
          <w:rFonts w:cs="Times"/>
        </w:rPr>
        <w:t>NetConf</w:t>
      </w:r>
      <w:proofErr w:type="spellEnd"/>
      <w:r w:rsidR="00222FFB" w:rsidRPr="00ED55CB">
        <w:rPr>
          <w:rFonts w:cs="Times"/>
        </w:rPr>
        <w:t>, BGP, SNMP, etc</w:t>
      </w:r>
      <w:r w:rsidRPr="00ED55CB">
        <w:rPr>
          <w:rFonts w:cs="Times"/>
        </w:rPr>
        <w:t>. These southbound protocols allow the controller to configure network devices and choose the optimal network path for application traffic. OpenFlow was created by ONF in 2011</w:t>
      </w:r>
      <w:r w:rsidR="003C061E" w:rsidRPr="00ED55CB">
        <w:rPr>
          <w:rFonts w:cs="Times"/>
        </w:rPr>
        <w:t xml:space="preserve"> and latest version of OpenFlow protocol is </w:t>
      </w:r>
      <w:commentRangeStart w:id="10"/>
      <w:r w:rsidR="00523505" w:rsidRPr="00ED55CB">
        <w:rPr>
          <w:rFonts w:cs="Times"/>
        </w:rPr>
        <w:t>OpenFlow 1.</w:t>
      </w:r>
      <w:r w:rsidR="00DB75EE">
        <w:rPr>
          <w:rFonts w:cs="Times"/>
        </w:rPr>
        <w:t>5.1</w:t>
      </w:r>
      <w:commentRangeEnd w:id="10"/>
      <w:r w:rsidR="00D1298D">
        <w:rPr>
          <w:rStyle w:val="Kommentarzeichen"/>
        </w:rPr>
        <w:commentReference w:id="10"/>
      </w:r>
      <w:r w:rsidR="00523505" w:rsidRPr="00ED55CB">
        <w:rPr>
          <w:rFonts w:cs="Times"/>
        </w:rPr>
        <w:t>.</w:t>
      </w:r>
    </w:p>
    <w:p w14:paraId="1C277297" w14:textId="3D90988C" w:rsidR="00116DA9" w:rsidRPr="00ED55CB" w:rsidRDefault="00116DA9" w:rsidP="00116DA9">
      <w:pPr>
        <w:pStyle w:val="berschrift2"/>
        <w:rPr>
          <w:rFonts w:cs="Times"/>
          <w:lang w:val="en-US"/>
        </w:rPr>
      </w:pPr>
      <w:bookmarkStart w:id="11" w:name="_Toc108739171"/>
      <w:r w:rsidRPr="00ED55CB">
        <w:rPr>
          <w:rFonts w:cs="Times"/>
          <w:lang w:val="en-US"/>
        </w:rPr>
        <w:t>Aim and Motivation</w:t>
      </w:r>
      <w:bookmarkEnd w:id="11"/>
    </w:p>
    <w:p w14:paraId="7A816563" w14:textId="65D6BBA4" w:rsidR="006151DB" w:rsidRPr="00ED55CB" w:rsidRDefault="00027730" w:rsidP="00601B04">
      <w:pPr>
        <w:rPr>
          <w:lang w:eastAsia="de-DE"/>
        </w:rPr>
      </w:pPr>
      <w:r w:rsidRPr="00ED55CB">
        <w:rPr>
          <w:lang w:eastAsia="de-DE"/>
        </w:rPr>
        <w:t>There are various open-source SDN controllers developed by various groups of developers and are ready to be deployed and tested in the production environment.</w:t>
      </w:r>
      <w:r w:rsidR="009B4744" w:rsidRPr="00ED55CB">
        <w:rPr>
          <w:lang w:eastAsia="de-DE"/>
        </w:rPr>
        <w:t xml:space="preserve"> SDN controllers are primarily made to provide some policies and centralized managements for the networking layer, which </w:t>
      </w:r>
      <w:proofErr w:type="gramStart"/>
      <w:r w:rsidR="009B4744" w:rsidRPr="00ED55CB">
        <w:rPr>
          <w:lang w:eastAsia="de-DE"/>
        </w:rPr>
        <w:t xml:space="preserve">will </w:t>
      </w:r>
      <w:r w:rsidR="00263235" w:rsidRPr="00ED55CB">
        <w:rPr>
          <w:lang w:eastAsia="de-DE"/>
        </w:rPr>
        <w:t xml:space="preserve"> further</w:t>
      </w:r>
      <w:proofErr w:type="gramEnd"/>
      <w:r w:rsidR="00263235" w:rsidRPr="00ED55CB">
        <w:rPr>
          <w:lang w:eastAsia="de-DE"/>
        </w:rPr>
        <w:t xml:space="preserve"> </w:t>
      </w:r>
      <w:r w:rsidR="009B4744" w:rsidRPr="00ED55CB">
        <w:rPr>
          <w:lang w:eastAsia="de-DE"/>
        </w:rPr>
        <w:t>allow inter-working</w:t>
      </w:r>
      <w:r w:rsidR="00263235" w:rsidRPr="00ED55CB">
        <w:rPr>
          <w:lang w:eastAsia="de-DE"/>
        </w:rPr>
        <w:t xml:space="preserve"> configurations</w:t>
      </w:r>
      <w:r w:rsidR="009B4744" w:rsidRPr="00ED55CB">
        <w:rPr>
          <w:lang w:eastAsia="de-DE"/>
        </w:rPr>
        <w:t xml:space="preserve"> between the </w:t>
      </w:r>
      <w:r w:rsidR="00263235" w:rsidRPr="00ED55CB">
        <w:rPr>
          <w:lang w:eastAsia="de-DE"/>
        </w:rPr>
        <w:t>interfaces</w:t>
      </w:r>
      <w:r w:rsidR="009B4744" w:rsidRPr="00ED55CB">
        <w:rPr>
          <w:lang w:eastAsia="de-DE"/>
        </w:rPr>
        <w:t xml:space="preserve">. </w:t>
      </w:r>
      <w:r w:rsidR="00263235" w:rsidRPr="00ED55CB">
        <w:rPr>
          <w:lang w:eastAsia="de-DE"/>
        </w:rPr>
        <w:t>I</w:t>
      </w:r>
      <w:r w:rsidR="009B4744" w:rsidRPr="00ED55CB">
        <w:rPr>
          <w:lang w:eastAsia="de-DE"/>
        </w:rPr>
        <w:t xml:space="preserve">ptables, network namespaces, and Open </w:t>
      </w:r>
      <w:proofErr w:type="spellStart"/>
      <w:r w:rsidR="009B4744" w:rsidRPr="00ED55CB">
        <w:rPr>
          <w:lang w:eastAsia="de-DE"/>
        </w:rPr>
        <w:t>vSwitch</w:t>
      </w:r>
      <w:proofErr w:type="spellEnd"/>
      <w:r w:rsidR="009B4744" w:rsidRPr="00ED55CB">
        <w:rPr>
          <w:lang w:eastAsia="de-DE"/>
        </w:rPr>
        <w:t xml:space="preserve"> are components of the Linux kernel's L3 IP routing, Linux bridges, and SDN controller technologies. </w:t>
      </w:r>
      <w:commentRangeStart w:id="12"/>
      <w:r w:rsidRPr="00ED55CB">
        <w:rPr>
          <w:lang w:eastAsia="de-DE"/>
        </w:rPr>
        <w:t>Being open-source controllers, not all of the available</w:t>
      </w:r>
      <w:r w:rsidR="00254D75" w:rsidRPr="00ED55CB">
        <w:rPr>
          <w:lang w:eastAsia="de-DE"/>
        </w:rPr>
        <w:t xml:space="preserve"> SDN</w:t>
      </w:r>
      <w:r w:rsidRPr="00ED55CB">
        <w:rPr>
          <w:lang w:eastAsia="de-DE"/>
        </w:rPr>
        <w:t xml:space="preserve"> </w:t>
      </w:r>
      <w:r w:rsidR="00254D75" w:rsidRPr="00ED55CB">
        <w:rPr>
          <w:lang w:eastAsia="de-DE"/>
        </w:rPr>
        <w:t xml:space="preserve">controllers are developed on the same scale of mechanism in terms of supporting </w:t>
      </w:r>
      <w:r w:rsidR="009B4744" w:rsidRPr="00ED55CB">
        <w:rPr>
          <w:lang w:eastAsia="de-DE"/>
        </w:rPr>
        <w:t xml:space="preserve">these </w:t>
      </w:r>
      <w:r w:rsidR="00254D75" w:rsidRPr="00ED55CB">
        <w:rPr>
          <w:lang w:eastAsia="de-DE"/>
        </w:rPr>
        <w:t>various protocols, especially new versions of protocols</w:t>
      </w:r>
      <w:r w:rsidR="006151DB" w:rsidRPr="00ED55CB">
        <w:rPr>
          <w:lang w:eastAsia="de-DE"/>
        </w:rPr>
        <w:t xml:space="preserve"> and</w:t>
      </w:r>
      <w:r w:rsidR="00254D75" w:rsidRPr="00ED55CB">
        <w:rPr>
          <w:lang w:eastAsia="de-DE"/>
        </w:rPr>
        <w:t xml:space="preserve"> many of them are not developed yet to</w:t>
      </w:r>
      <w:r w:rsidR="00B11D67" w:rsidRPr="00ED55CB">
        <w:rPr>
          <w:lang w:eastAsia="de-DE"/>
        </w:rPr>
        <w:t xml:space="preserve"> completely</w:t>
      </w:r>
      <w:r w:rsidR="00254D75" w:rsidRPr="00ED55CB">
        <w:rPr>
          <w:lang w:eastAsia="de-DE"/>
        </w:rPr>
        <w:t xml:space="preserve"> support all the services required for </w:t>
      </w:r>
      <w:r w:rsidR="00AD3100" w:rsidRPr="00ED55CB">
        <w:rPr>
          <w:lang w:eastAsia="de-DE"/>
        </w:rPr>
        <w:t>direct</w:t>
      </w:r>
      <w:r w:rsidR="009B4744" w:rsidRPr="00ED55CB">
        <w:rPr>
          <w:lang w:eastAsia="de-DE"/>
        </w:rPr>
        <w:t xml:space="preserve"> integration with</w:t>
      </w:r>
      <w:r w:rsidR="00B11D67" w:rsidRPr="00ED55CB">
        <w:rPr>
          <w:lang w:eastAsia="de-DE"/>
        </w:rPr>
        <w:t xml:space="preserve"> the </w:t>
      </w:r>
      <w:proofErr w:type="gramStart"/>
      <w:r w:rsidR="00AD3100" w:rsidRPr="00ED55CB">
        <w:rPr>
          <w:lang w:eastAsia="de-DE"/>
        </w:rPr>
        <w:t>real world</w:t>
      </w:r>
      <w:proofErr w:type="gramEnd"/>
      <w:r w:rsidR="00AD3100" w:rsidRPr="00ED55CB">
        <w:rPr>
          <w:lang w:eastAsia="de-DE"/>
        </w:rPr>
        <w:t xml:space="preserve"> </w:t>
      </w:r>
      <w:r w:rsidR="00B11D67" w:rsidRPr="00ED55CB">
        <w:rPr>
          <w:lang w:eastAsia="de-DE"/>
        </w:rPr>
        <w:t>network</w:t>
      </w:r>
      <w:r w:rsidR="006151DB" w:rsidRPr="00ED55CB">
        <w:rPr>
          <w:lang w:eastAsia="de-DE"/>
        </w:rPr>
        <w:t xml:space="preserve">. </w:t>
      </w:r>
      <w:commentRangeEnd w:id="12"/>
      <w:r w:rsidR="00E06D03">
        <w:rPr>
          <w:rStyle w:val="Kommentarzeichen"/>
        </w:rPr>
        <w:commentReference w:id="12"/>
      </w:r>
      <w:r w:rsidR="007E6A13" w:rsidRPr="00ED55CB">
        <w:rPr>
          <w:lang w:eastAsia="de-DE"/>
        </w:rPr>
        <w:t xml:space="preserve">Therefore, the aim of this Master Thesis is to </w:t>
      </w:r>
      <w:r w:rsidR="00601B04" w:rsidRPr="00ED55CB">
        <w:rPr>
          <w:lang w:eastAsia="de-DE"/>
        </w:rPr>
        <w:t>research and study different open-source SDN controllers</w:t>
      </w:r>
      <w:r w:rsidR="004B6EE9" w:rsidRPr="00ED55CB">
        <w:rPr>
          <w:lang w:eastAsia="de-DE"/>
        </w:rPr>
        <w:t xml:space="preserve"> in terms of their functionality with services and protocols.</w:t>
      </w:r>
    </w:p>
    <w:p w14:paraId="6F3901E8" w14:textId="39A8345D" w:rsidR="00601B04" w:rsidRPr="00ED55CB" w:rsidRDefault="00AD3100" w:rsidP="00601B04">
      <w:pPr>
        <w:rPr>
          <w:lang w:eastAsia="de-DE"/>
        </w:rPr>
      </w:pPr>
      <w:r w:rsidRPr="00ED55CB">
        <w:rPr>
          <w:lang w:eastAsia="de-DE"/>
        </w:rPr>
        <w:t xml:space="preserve">After research, the aim </w:t>
      </w:r>
      <w:proofErr w:type="gramStart"/>
      <w:r w:rsidRPr="00E06D03">
        <w:rPr>
          <w:color w:val="FF0000"/>
          <w:lang w:eastAsia="de-DE"/>
        </w:rPr>
        <w:t>would t</w:t>
      </w:r>
      <w:r w:rsidR="004B6EE9" w:rsidRPr="00E06D03">
        <w:rPr>
          <w:color w:val="FF0000"/>
          <w:lang w:eastAsia="de-DE"/>
        </w:rPr>
        <w:t>o</w:t>
      </w:r>
      <w:proofErr w:type="gramEnd"/>
      <w:r w:rsidR="004B6EE9" w:rsidRPr="00E06D03">
        <w:rPr>
          <w:color w:val="FF0000"/>
          <w:lang w:eastAsia="de-DE"/>
        </w:rPr>
        <w:t xml:space="preserve"> </w:t>
      </w:r>
      <w:r w:rsidR="004B6EE9" w:rsidRPr="00ED55CB">
        <w:rPr>
          <w:lang w:eastAsia="de-DE"/>
        </w:rPr>
        <w:t>build and setup the</w:t>
      </w:r>
      <w:r w:rsidRPr="00ED55CB">
        <w:rPr>
          <w:lang w:eastAsia="de-DE"/>
        </w:rPr>
        <w:t xml:space="preserve"> virtual</w:t>
      </w:r>
      <w:r w:rsidR="004B6EE9" w:rsidRPr="00ED55CB">
        <w:rPr>
          <w:lang w:eastAsia="de-DE"/>
        </w:rPr>
        <w:t xml:space="preserve"> network</w:t>
      </w:r>
      <w:r w:rsidRPr="00ED55CB">
        <w:rPr>
          <w:lang w:eastAsia="de-DE"/>
        </w:rPr>
        <w:t xml:space="preserve"> with network elements</w:t>
      </w:r>
      <w:r w:rsidR="004B6EE9" w:rsidRPr="00ED55CB">
        <w:rPr>
          <w:lang w:eastAsia="de-DE"/>
        </w:rPr>
        <w:t xml:space="preserve"> in the emulation software</w:t>
      </w:r>
      <w:r w:rsidRPr="00ED55CB">
        <w:rPr>
          <w:lang w:eastAsia="de-DE"/>
        </w:rPr>
        <w:t xml:space="preserve"> </w:t>
      </w:r>
      <w:r w:rsidR="004B6EE9" w:rsidRPr="00ED55CB">
        <w:rPr>
          <w:lang w:eastAsia="de-DE"/>
        </w:rPr>
        <w:t>for testing the functionality of SDN controller.</w:t>
      </w:r>
      <w:r w:rsidR="00E50FCA" w:rsidRPr="00ED55CB">
        <w:rPr>
          <w:lang w:eastAsia="de-DE"/>
        </w:rPr>
        <w:t xml:space="preserve"> Further, to d</w:t>
      </w:r>
      <w:r w:rsidR="00E4219E" w:rsidRPr="00ED55CB">
        <w:rPr>
          <w:lang w:eastAsia="de-DE"/>
        </w:rPr>
        <w:t>evelop some use cases</w:t>
      </w:r>
      <w:r w:rsidR="00E50FCA" w:rsidRPr="00ED55CB">
        <w:rPr>
          <w:lang w:eastAsia="de-DE"/>
        </w:rPr>
        <w:t xml:space="preserve"> for</w:t>
      </w:r>
      <w:r w:rsidR="00B11D67" w:rsidRPr="00ED55CB">
        <w:rPr>
          <w:lang w:eastAsia="de-DE"/>
        </w:rPr>
        <w:t xml:space="preserve"> demonstrat</w:t>
      </w:r>
      <w:r w:rsidR="00E50FCA" w:rsidRPr="00ED55CB">
        <w:rPr>
          <w:lang w:eastAsia="de-DE"/>
        </w:rPr>
        <w:t>ing</w:t>
      </w:r>
      <w:r w:rsidR="00B11D67" w:rsidRPr="00ED55CB">
        <w:rPr>
          <w:lang w:eastAsia="de-DE"/>
        </w:rPr>
        <w:t xml:space="preserve"> the services and protocols used</w:t>
      </w:r>
      <w:r w:rsidR="00E50FCA" w:rsidRPr="00ED55CB">
        <w:rPr>
          <w:lang w:eastAsia="de-DE"/>
        </w:rPr>
        <w:t xml:space="preserve"> in the network</w:t>
      </w:r>
      <w:r w:rsidR="00B11D67" w:rsidRPr="00ED55CB">
        <w:rPr>
          <w:lang w:eastAsia="de-DE"/>
        </w:rPr>
        <w:t>.</w:t>
      </w:r>
    </w:p>
    <w:p w14:paraId="3063DB7B" w14:textId="30F9BEA9" w:rsidR="00116DA9" w:rsidRPr="00ED55CB" w:rsidRDefault="00116DA9" w:rsidP="00116DA9">
      <w:pPr>
        <w:pStyle w:val="berschrift2"/>
        <w:rPr>
          <w:rFonts w:cs="Times"/>
          <w:lang w:val="en-US"/>
        </w:rPr>
      </w:pPr>
      <w:bookmarkStart w:id="13" w:name="_Toc108739172"/>
      <w:r w:rsidRPr="00ED55CB">
        <w:rPr>
          <w:rFonts w:cs="Times"/>
          <w:lang w:val="en-US"/>
        </w:rPr>
        <w:t>Problem Statement</w:t>
      </w:r>
      <w:bookmarkEnd w:id="13"/>
    </w:p>
    <w:p w14:paraId="7814381A" w14:textId="6CF4FAF7" w:rsidR="00711653" w:rsidRPr="00ED55CB" w:rsidRDefault="00711653" w:rsidP="00711653">
      <w:pPr>
        <w:rPr>
          <w:rFonts w:cs="Times"/>
          <w:lang w:eastAsia="de-DE"/>
        </w:rPr>
      </w:pPr>
      <w:r w:rsidRPr="00ED55CB">
        <w:rPr>
          <w:rFonts w:cs="Times"/>
          <w:lang w:eastAsia="de-DE"/>
        </w:rPr>
        <w:t>Due to advances in the Information and Communication Technology, the configuration and management of the network components become</w:t>
      </w:r>
      <w:del w:id="14" w:author="Gröschke, Peter, Dr. [8]" w:date="2022-07-31T12:07:00Z">
        <w:r w:rsidRPr="00ED55CB" w:rsidDel="00E06D03">
          <w:rPr>
            <w:rFonts w:cs="Times"/>
            <w:lang w:eastAsia="de-DE"/>
          </w:rPr>
          <w:delText>s</w:delText>
        </w:r>
      </w:del>
      <w:r w:rsidRPr="00ED55CB">
        <w:rPr>
          <w:rFonts w:cs="Times"/>
          <w:lang w:eastAsia="de-DE"/>
        </w:rPr>
        <w:t xml:space="preserve"> highly complex and time-consuming. A fundamental characteristic of SDN is the logically </w:t>
      </w:r>
      <w:commentRangeStart w:id="15"/>
      <w:r w:rsidRPr="00ED55CB">
        <w:rPr>
          <w:rFonts w:cs="Times"/>
          <w:lang w:eastAsia="de-DE"/>
        </w:rPr>
        <w:t>centralized, but physically distributed controller component</w:t>
      </w:r>
      <w:commentRangeEnd w:id="15"/>
      <w:r w:rsidR="00E06D03">
        <w:rPr>
          <w:rStyle w:val="Kommentarzeichen"/>
        </w:rPr>
        <w:commentReference w:id="15"/>
      </w:r>
      <w:r w:rsidRPr="00ED55CB">
        <w:rPr>
          <w:rFonts w:cs="Times"/>
          <w:lang w:eastAsia="de-DE"/>
        </w:rPr>
        <w:t xml:space="preserve">. SDN offers to batch-configure automatically multiple components in one step, while the traditional way would mean to log into each device. Many operators struggle with the migration from </w:t>
      </w:r>
      <w:commentRangeStart w:id="16"/>
      <w:r w:rsidRPr="00ED55CB">
        <w:rPr>
          <w:rFonts w:cs="Times"/>
          <w:lang w:eastAsia="de-DE"/>
        </w:rPr>
        <w:t xml:space="preserve">IPv4 to IPv6, </w:t>
      </w:r>
      <w:commentRangeEnd w:id="16"/>
      <w:r w:rsidR="00E06D03">
        <w:rPr>
          <w:rStyle w:val="Kommentarzeichen"/>
        </w:rPr>
        <w:commentReference w:id="16"/>
      </w:r>
      <w:r w:rsidRPr="00ED55CB">
        <w:rPr>
          <w:rFonts w:cs="Times"/>
          <w:lang w:eastAsia="de-DE"/>
        </w:rPr>
        <w:t xml:space="preserve">SDN with its centralized control and the possibility to reduce human error due to increased poses an opportunity to help make this migration easier. </w:t>
      </w:r>
      <w:commentRangeStart w:id="17"/>
      <w:r w:rsidRPr="00ED55CB">
        <w:rPr>
          <w:rFonts w:cs="Times"/>
          <w:lang w:eastAsia="de-DE"/>
        </w:rPr>
        <w:t>The controller maintains a global network view of the underlying forwarding infrastructure and programs the forwarding entries based on the policies defined by network services running on top of it</w:t>
      </w:r>
      <w:commentRangeEnd w:id="17"/>
      <w:r w:rsidR="002D5E4D">
        <w:rPr>
          <w:rStyle w:val="Kommentarzeichen"/>
        </w:rPr>
        <w:commentReference w:id="17"/>
      </w:r>
      <w:r w:rsidRPr="00ED55CB">
        <w:rPr>
          <w:rFonts w:cs="Times"/>
          <w:lang w:eastAsia="de-DE"/>
        </w:rPr>
        <w:t>. The traditional networking approach has very limited facilities to explore these aspects of networking and the goal would be to study these futuristic characteristics of networking.</w:t>
      </w:r>
    </w:p>
    <w:p w14:paraId="01E7C23F" w14:textId="79CF94C5" w:rsidR="00116DA9" w:rsidRPr="00ED55CB" w:rsidRDefault="00116DA9" w:rsidP="00116DA9">
      <w:pPr>
        <w:pStyle w:val="berschrift2"/>
        <w:rPr>
          <w:rFonts w:cs="Times"/>
          <w:lang w:val="en-US"/>
        </w:rPr>
      </w:pPr>
      <w:bookmarkStart w:id="18" w:name="_Toc108739173"/>
      <w:r w:rsidRPr="00ED55CB">
        <w:rPr>
          <w:rFonts w:cs="Times"/>
          <w:lang w:val="en-US"/>
        </w:rPr>
        <w:t>Thesis Structure</w:t>
      </w:r>
      <w:bookmarkEnd w:id="18"/>
    </w:p>
    <w:p w14:paraId="2B8B41FA" w14:textId="4550CB44" w:rsidR="00587E49" w:rsidRPr="00ED55CB" w:rsidRDefault="00587E49" w:rsidP="00587E49">
      <w:pPr>
        <w:rPr>
          <w:rFonts w:cs="Times"/>
          <w:lang w:eastAsia="de-DE"/>
        </w:rPr>
      </w:pPr>
      <w:r w:rsidRPr="00ED55CB">
        <w:rPr>
          <w:rFonts w:cs="Times"/>
          <w:lang w:eastAsia="de-DE"/>
        </w:rPr>
        <w:t xml:space="preserve">This thesis work is structured in </w:t>
      </w:r>
      <w:r w:rsidR="00B76E90" w:rsidRPr="00ED55CB">
        <w:rPr>
          <w:rFonts w:cs="Times"/>
          <w:lang w:eastAsia="de-DE"/>
        </w:rPr>
        <w:t>five</w:t>
      </w:r>
      <w:r w:rsidRPr="00ED55CB">
        <w:rPr>
          <w:rFonts w:cs="Times"/>
          <w:lang w:eastAsia="de-DE"/>
        </w:rPr>
        <w:t xml:space="preserve"> main chapters: chapter 1 gives the introduction to the topic and </w:t>
      </w:r>
      <w:r w:rsidR="000C2F09" w:rsidRPr="00ED55CB">
        <w:rPr>
          <w:rFonts w:cs="Times"/>
          <w:lang w:eastAsia="de-DE"/>
        </w:rPr>
        <w:t xml:space="preserve">discusses the statement of the problem. </w:t>
      </w:r>
      <w:r w:rsidRPr="00ED55CB">
        <w:rPr>
          <w:rFonts w:cs="Times"/>
          <w:lang w:eastAsia="de-DE"/>
        </w:rPr>
        <w:t>Chapter 2 reviews the</w:t>
      </w:r>
      <w:r w:rsidR="00B76E90" w:rsidRPr="00ED55CB">
        <w:rPr>
          <w:rFonts w:cs="Times"/>
          <w:lang w:eastAsia="de-DE"/>
        </w:rPr>
        <w:t xml:space="preserve"> theoretical background </w:t>
      </w:r>
      <w:r w:rsidR="00556AB9" w:rsidRPr="00ED55CB">
        <w:rPr>
          <w:rFonts w:cs="Times"/>
          <w:lang w:eastAsia="de-DE"/>
        </w:rPr>
        <w:t>knowledge of the topics associated with this thesis.</w:t>
      </w:r>
      <w:r w:rsidR="004A4160" w:rsidRPr="00ED55CB">
        <w:rPr>
          <w:rFonts w:cs="Times"/>
          <w:lang w:eastAsia="de-DE"/>
        </w:rPr>
        <w:t xml:space="preserve"> </w:t>
      </w:r>
      <w:proofErr w:type="gramStart"/>
      <w:r w:rsidR="004A4160" w:rsidRPr="00ED55CB">
        <w:rPr>
          <w:rFonts w:cs="Times"/>
          <w:lang w:eastAsia="de-DE"/>
        </w:rPr>
        <w:t>Furthermore</w:t>
      </w:r>
      <w:proofErr w:type="gramEnd"/>
      <w:r w:rsidR="004A4160" w:rsidRPr="00ED55CB">
        <w:rPr>
          <w:rFonts w:cs="Times"/>
          <w:lang w:eastAsia="de-DE"/>
        </w:rPr>
        <w:t xml:space="preserve"> it also describes the in-depth information about the components used in this Thesis.</w:t>
      </w:r>
      <w:r w:rsidR="000C2F09" w:rsidRPr="00ED55CB">
        <w:rPr>
          <w:rFonts w:cs="Times"/>
          <w:lang w:eastAsia="de-DE"/>
        </w:rPr>
        <w:t xml:space="preserve"> </w:t>
      </w:r>
      <w:r w:rsidRPr="00ED55CB">
        <w:rPr>
          <w:rFonts w:cs="Times"/>
          <w:lang w:eastAsia="de-DE"/>
        </w:rPr>
        <w:t xml:space="preserve">In chapter 3, </w:t>
      </w:r>
      <w:r w:rsidR="00556AB9" w:rsidRPr="00ED55CB">
        <w:rPr>
          <w:rFonts w:cs="Times"/>
          <w:lang w:eastAsia="de-DE"/>
        </w:rPr>
        <w:t>requirement analysis</w:t>
      </w:r>
      <w:r w:rsidRPr="00ED55CB">
        <w:rPr>
          <w:rFonts w:cs="Times"/>
          <w:lang w:eastAsia="de-DE"/>
        </w:rPr>
        <w:t>, the</w:t>
      </w:r>
      <w:r w:rsidR="00556AB9" w:rsidRPr="00ED55CB">
        <w:rPr>
          <w:rFonts w:cs="Times"/>
          <w:lang w:eastAsia="de-DE"/>
        </w:rPr>
        <w:t xml:space="preserve"> main objectives of the thesis </w:t>
      </w:r>
      <w:r w:rsidR="00AB18CF" w:rsidRPr="00ED55CB">
        <w:rPr>
          <w:rFonts w:cs="Times"/>
          <w:lang w:eastAsia="de-DE"/>
        </w:rPr>
        <w:t>are</w:t>
      </w:r>
      <w:r w:rsidR="00556AB9" w:rsidRPr="00ED55CB">
        <w:rPr>
          <w:rFonts w:cs="Times"/>
          <w:lang w:eastAsia="de-DE"/>
        </w:rPr>
        <w:t xml:space="preserve"> discussed focusing on question </w:t>
      </w:r>
      <w:r w:rsidR="00D0127B" w:rsidRPr="00ED55CB">
        <w:rPr>
          <w:rFonts w:cs="Times"/>
          <w:lang w:eastAsia="de-DE"/>
        </w:rPr>
        <w:t>‘</w:t>
      </w:r>
      <w:r w:rsidR="00556AB9" w:rsidRPr="00ED55CB">
        <w:rPr>
          <w:rFonts w:cs="Times"/>
          <w:lang w:eastAsia="de-DE"/>
        </w:rPr>
        <w:t xml:space="preserve">which open-source SDN controllers are available </w:t>
      </w:r>
      <w:r w:rsidR="00E608F2" w:rsidRPr="00ED55CB">
        <w:rPr>
          <w:rFonts w:cs="Times"/>
          <w:lang w:eastAsia="de-DE"/>
        </w:rPr>
        <w:t>to be tested in emulated environment</w:t>
      </w:r>
      <w:r w:rsidR="00D0127B" w:rsidRPr="00ED55CB">
        <w:rPr>
          <w:rFonts w:cs="Times"/>
          <w:lang w:eastAsia="de-DE"/>
        </w:rPr>
        <w:t>?’</w:t>
      </w:r>
      <w:r w:rsidR="00FA535A" w:rsidRPr="00ED55CB">
        <w:rPr>
          <w:rFonts w:cs="Times"/>
          <w:lang w:eastAsia="de-DE"/>
        </w:rPr>
        <w:t>.</w:t>
      </w:r>
      <w:r w:rsidR="000C2F09" w:rsidRPr="00ED55CB">
        <w:rPr>
          <w:rFonts w:cs="Times"/>
          <w:lang w:eastAsia="de-DE"/>
        </w:rPr>
        <w:t xml:space="preserve"> </w:t>
      </w:r>
      <w:r w:rsidR="00D0127B" w:rsidRPr="00ED55CB">
        <w:rPr>
          <w:rFonts w:cs="Times"/>
          <w:lang w:eastAsia="de-DE"/>
        </w:rPr>
        <w:t>The realization of the implementation in different environments</w:t>
      </w:r>
      <w:r w:rsidR="008870EF" w:rsidRPr="00ED55CB">
        <w:rPr>
          <w:rFonts w:cs="Times"/>
          <w:lang w:eastAsia="de-DE"/>
        </w:rPr>
        <w:t xml:space="preserve"> along with some use cases </w:t>
      </w:r>
      <w:r w:rsidR="00AB18CF" w:rsidRPr="00ED55CB">
        <w:rPr>
          <w:rFonts w:cs="Times"/>
          <w:lang w:eastAsia="de-DE"/>
        </w:rPr>
        <w:t>are</w:t>
      </w:r>
      <w:r w:rsidR="000C2F09" w:rsidRPr="00ED55CB">
        <w:rPr>
          <w:rFonts w:cs="Times"/>
          <w:lang w:eastAsia="de-DE"/>
        </w:rPr>
        <w:t xml:space="preserve"> presented and</w:t>
      </w:r>
      <w:r w:rsidR="008870EF" w:rsidRPr="00ED55CB">
        <w:rPr>
          <w:rFonts w:cs="Times"/>
          <w:lang w:eastAsia="de-DE"/>
        </w:rPr>
        <w:t xml:space="preserve"> discussed in the chapter 4 named</w:t>
      </w:r>
      <w:r w:rsidR="000C2F09" w:rsidRPr="00ED55CB">
        <w:rPr>
          <w:rFonts w:cs="Times"/>
          <w:lang w:eastAsia="de-DE"/>
        </w:rPr>
        <w:t>,</w:t>
      </w:r>
      <w:r w:rsidR="008870EF" w:rsidRPr="00ED55CB">
        <w:rPr>
          <w:rFonts w:cs="Times"/>
          <w:lang w:eastAsia="de-DE"/>
        </w:rPr>
        <w:t xml:space="preserve"> realization.</w:t>
      </w:r>
      <w:r w:rsidR="003E6987" w:rsidRPr="00ED55CB">
        <w:rPr>
          <w:rFonts w:cs="Times"/>
          <w:lang w:eastAsia="de-DE"/>
        </w:rPr>
        <w:t xml:space="preserve"> This chapter focuses on the question ‘how to implement suitable environment for testing the use cases?’.</w:t>
      </w:r>
      <w:r w:rsidR="000C2F09" w:rsidRPr="00ED55CB">
        <w:rPr>
          <w:rFonts w:cs="Times"/>
          <w:lang w:eastAsia="de-DE"/>
        </w:rPr>
        <w:t xml:space="preserve"> </w:t>
      </w:r>
      <w:r w:rsidRPr="00ED55CB">
        <w:rPr>
          <w:rFonts w:cs="Times"/>
          <w:lang w:eastAsia="de-DE"/>
        </w:rPr>
        <w:t>Finally,</w:t>
      </w:r>
      <w:r w:rsidR="009E01A4" w:rsidRPr="00ED55CB">
        <w:rPr>
          <w:rFonts w:cs="Times"/>
          <w:lang w:eastAsia="de-DE"/>
        </w:rPr>
        <w:t xml:space="preserve"> at end</w:t>
      </w:r>
      <w:r w:rsidRPr="00ED55CB">
        <w:rPr>
          <w:rFonts w:cs="Times"/>
          <w:lang w:eastAsia="de-DE"/>
        </w:rPr>
        <w:t xml:space="preserve"> a </w:t>
      </w:r>
      <w:r w:rsidR="00E608F2" w:rsidRPr="00ED55CB">
        <w:rPr>
          <w:rFonts w:cs="Times"/>
          <w:lang w:eastAsia="de-DE"/>
        </w:rPr>
        <w:t>summary</w:t>
      </w:r>
      <w:r w:rsidR="00C80FF8" w:rsidRPr="00ED55CB">
        <w:rPr>
          <w:rFonts w:cs="Times"/>
          <w:lang w:eastAsia="de-DE"/>
        </w:rPr>
        <w:t>,</w:t>
      </w:r>
      <w:r w:rsidR="00E608F2" w:rsidRPr="00ED55CB">
        <w:rPr>
          <w:rFonts w:cs="Times"/>
          <w:lang w:eastAsia="de-DE"/>
        </w:rPr>
        <w:t xml:space="preserve"> perspectives</w:t>
      </w:r>
      <w:r w:rsidR="00C80FF8" w:rsidRPr="00ED55CB">
        <w:rPr>
          <w:rFonts w:cs="Times"/>
          <w:lang w:eastAsia="de-DE"/>
        </w:rPr>
        <w:t xml:space="preserve"> and future work</w:t>
      </w:r>
      <w:r w:rsidR="00E608F2" w:rsidRPr="00ED55CB">
        <w:rPr>
          <w:rFonts w:cs="Times"/>
          <w:lang w:eastAsia="de-DE"/>
        </w:rPr>
        <w:t xml:space="preserve"> </w:t>
      </w:r>
      <w:r w:rsidR="00AB18CF" w:rsidRPr="00ED55CB">
        <w:rPr>
          <w:rFonts w:cs="Times"/>
          <w:lang w:eastAsia="de-DE"/>
        </w:rPr>
        <w:t>are</w:t>
      </w:r>
      <w:r w:rsidRPr="00ED55CB">
        <w:rPr>
          <w:rFonts w:cs="Times"/>
          <w:lang w:eastAsia="de-DE"/>
        </w:rPr>
        <w:t xml:space="preserve"> provided in chapter </w:t>
      </w:r>
      <w:r w:rsidR="00E608F2" w:rsidRPr="00ED55CB">
        <w:rPr>
          <w:rFonts w:cs="Times"/>
          <w:lang w:eastAsia="de-DE"/>
        </w:rPr>
        <w:t>5</w:t>
      </w:r>
      <w:r w:rsidRPr="00ED55CB">
        <w:rPr>
          <w:rFonts w:cs="Times"/>
          <w:lang w:eastAsia="de-DE"/>
        </w:rPr>
        <w:t>.</w:t>
      </w:r>
    </w:p>
    <w:p w14:paraId="3313A615" w14:textId="77777777" w:rsidR="00116DA9" w:rsidRPr="00ED55CB" w:rsidRDefault="00116DA9" w:rsidP="00116DA9">
      <w:pPr>
        <w:rPr>
          <w:rFonts w:cs="Times"/>
        </w:rPr>
      </w:pPr>
    </w:p>
    <w:p w14:paraId="13D73A24" w14:textId="77777777" w:rsidR="00116DA9" w:rsidRPr="00ED55CB" w:rsidRDefault="00116DA9" w:rsidP="00116DA9">
      <w:pPr>
        <w:jc w:val="left"/>
        <w:rPr>
          <w:rFonts w:cs="Times"/>
        </w:rPr>
      </w:pPr>
      <w:r w:rsidRPr="00ED55CB">
        <w:rPr>
          <w:rFonts w:cs="Times"/>
        </w:rPr>
        <w:br w:type="page"/>
      </w:r>
    </w:p>
    <w:p w14:paraId="42DE3EA3" w14:textId="77777777" w:rsidR="00116DA9" w:rsidRPr="00ED55CB" w:rsidRDefault="00116DA9" w:rsidP="00116DA9">
      <w:pPr>
        <w:pStyle w:val="berschrift1"/>
        <w:rPr>
          <w:rFonts w:cs="Times"/>
          <w:lang w:val="en-US"/>
        </w:rPr>
      </w:pPr>
      <w:bookmarkStart w:id="19" w:name="_Toc108739174"/>
      <w:r w:rsidRPr="00ED55CB">
        <w:rPr>
          <w:rFonts w:cs="Times"/>
          <w:lang w:val="en-US"/>
        </w:rPr>
        <w:t>Theoretical Background</w:t>
      </w:r>
      <w:bookmarkEnd w:id="19"/>
      <w:r w:rsidRPr="00ED55CB">
        <w:rPr>
          <w:rFonts w:cs="Times"/>
          <w:lang w:val="en-US"/>
        </w:rPr>
        <w:t xml:space="preserve"> </w:t>
      </w:r>
      <w:bookmarkEnd w:id="3"/>
      <w:bookmarkEnd w:id="4"/>
    </w:p>
    <w:p w14:paraId="6315B899" w14:textId="6CBCC51C" w:rsidR="00116DA9" w:rsidRPr="00ED55CB" w:rsidRDefault="00116DA9" w:rsidP="00116DA9">
      <w:pPr>
        <w:pStyle w:val="berschrift2"/>
        <w:rPr>
          <w:rFonts w:cs="Times"/>
          <w:lang w:val="en-US"/>
        </w:rPr>
      </w:pPr>
      <w:bookmarkStart w:id="20" w:name="_Toc108739175"/>
      <w:r w:rsidRPr="00ED55CB">
        <w:rPr>
          <w:rFonts w:cs="Times"/>
          <w:lang w:val="en-US"/>
        </w:rPr>
        <w:t>Software defined Networking</w:t>
      </w:r>
      <w:bookmarkEnd w:id="20"/>
    </w:p>
    <w:p w14:paraId="32BF360B" w14:textId="77777777" w:rsidR="00A00246" w:rsidRPr="00ED55CB" w:rsidRDefault="00A00246" w:rsidP="00A00246">
      <w:pPr>
        <w:rPr>
          <w:rFonts w:cs="Times"/>
        </w:rPr>
      </w:pPr>
      <w:commentRangeStart w:id="21"/>
      <w:r w:rsidRPr="00ED55CB">
        <w:rPr>
          <w:rFonts w:cs="Times"/>
        </w:rPr>
        <w:t xml:space="preserve">Dr. Martin Casado developed an architecture to separate control </w:t>
      </w:r>
      <w:commentRangeEnd w:id="21"/>
      <w:r w:rsidR="002D5E4D">
        <w:rPr>
          <w:rStyle w:val="Kommentarzeichen"/>
        </w:rPr>
        <w:commentReference w:id="21"/>
      </w:r>
      <w:r w:rsidRPr="00ED55CB">
        <w:rPr>
          <w:rFonts w:cs="Times"/>
        </w:rPr>
        <w:t>and forwarding functions of networking de</w:t>
      </w:r>
      <w:del w:id="22" w:author="Gröschke, Peter, Dr. [11]" w:date="2022-07-31T12:13:00Z">
        <w:r w:rsidRPr="00ED55CB" w:rsidDel="002D5E4D">
          <w:rPr>
            <w:rFonts w:cs="Times"/>
          </w:rPr>
          <w:delText>-</w:delText>
        </w:r>
      </w:del>
      <w:r w:rsidRPr="00ED55CB">
        <w:rPr>
          <w:rFonts w:cs="Times"/>
        </w:rPr>
        <w:t xml:space="preserve">vices, migrating control to a centralized policy server. This architecture evolved to what is now known as Software Defined Networking (SDN) today. One of the first challenges was the need for a </w:t>
      </w:r>
      <w:commentRangeStart w:id="23"/>
      <w:r w:rsidRPr="00ED55CB">
        <w:rPr>
          <w:rFonts w:cs="Times"/>
        </w:rPr>
        <w:t xml:space="preserve">common South Bound Interface </w:t>
      </w:r>
      <w:commentRangeEnd w:id="23"/>
      <w:r w:rsidR="007F042E">
        <w:rPr>
          <w:rStyle w:val="Kommentarzeichen"/>
        </w:rPr>
        <w:commentReference w:id="23"/>
      </w:r>
      <w:r w:rsidRPr="00ED55CB">
        <w:rPr>
          <w:rFonts w:cs="Times"/>
        </w:rPr>
        <w:t xml:space="preserve">(SBI)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0E2AACD" w14:textId="25AC96C2" w:rsidR="00A00246" w:rsidRPr="00ED55CB" w:rsidRDefault="00A00246" w:rsidP="00A00246">
      <w:pPr>
        <w:rPr>
          <w:rFonts w:cs="Times"/>
          <w:lang w:eastAsia="de-DE"/>
        </w:rPr>
      </w:pPr>
      <w:r w:rsidRPr="00ED55CB">
        <w:rPr>
          <w:rFonts w:cs="Times"/>
          <w:noProof/>
        </w:rPr>
        <w:drawing>
          <wp:inline distT="0" distB="0" distL="0" distR="0" wp14:anchorId="692055DC" wp14:editId="77AC0616">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760720" cy="3888740"/>
                    </a:xfrm>
                    <a:prstGeom prst="rect">
                      <a:avLst/>
                    </a:prstGeom>
                  </pic:spPr>
                </pic:pic>
              </a:graphicData>
            </a:graphic>
          </wp:inline>
        </w:drawing>
      </w:r>
    </w:p>
    <w:p w14:paraId="5357A710" w14:textId="77777777" w:rsidR="00116DA9" w:rsidRPr="00ED55CB" w:rsidRDefault="00116DA9" w:rsidP="00116DA9">
      <w:pPr>
        <w:pStyle w:val="berschrift2"/>
        <w:rPr>
          <w:rFonts w:cs="Times"/>
          <w:lang w:val="en-US"/>
        </w:rPr>
      </w:pPr>
      <w:bookmarkStart w:id="24" w:name="_Toc108739176"/>
      <w:r w:rsidRPr="00ED55CB">
        <w:rPr>
          <w:rFonts w:cs="Times"/>
          <w:lang w:val="en-US"/>
        </w:rPr>
        <w:t>SDN Controllers</w:t>
      </w:r>
      <w:bookmarkEnd w:id="24"/>
    </w:p>
    <w:p w14:paraId="64B0F6B7" w14:textId="2A15E9B8" w:rsidR="00116DA9" w:rsidRPr="00ED55CB" w:rsidRDefault="00116DA9" w:rsidP="00116DA9">
      <w:pPr>
        <w:pStyle w:val="berschrift3"/>
        <w:rPr>
          <w:rFonts w:cs="Times"/>
          <w:lang w:val="en-US"/>
        </w:rPr>
      </w:pPr>
      <w:bookmarkStart w:id="25" w:name="_Toc108739177"/>
      <w:r w:rsidRPr="00ED55CB">
        <w:rPr>
          <w:rFonts w:cs="Times"/>
          <w:lang w:val="en-US"/>
        </w:rPr>
        <w:t>ONOS</w:t>
      </w:r>
      <w:bookmarkEnd w:id="25"/>
    </w:p>
    <w:p w14:paraId="73F5A584" w14:textId="77777777" w:rsidR="00116DA9" w:rsidRPr="00ED55CB" w:rsidRDefault="00116DA9" w:rsidP="00116DA9">
      <w:pPr>
        <w:pStyle w:val="berschrift3"/>
        <w:rPr>
          <w:rFonts w:cs="Times"/>
          <w:lang w:val="en-US"/>
        </w:rPr>
      </w:pPr>
      <w:bookmarkStart w:id="26" w:name="_Toc108739178"/>
      <w:r w:rsidRPr="00ED55CB">
        <w:rPr>
          <w:rFonts w:cs="Times"/>
          <w:lang w:val="en-US"/>
        </w:rPr>
        <w:t>ODL</w:t>
      </w:r>
      <w:bookmarkEnd w:id="26"/>
    </w:p>
    <w:p w14:paraId="31DBAD65" w14:textId="77777777" w:rsidR="00116DA9" w:rsidRPr="00ED55CB" w:rsidRDefault="00116DA9" w:rsidP="00116DA9">
      <w:pPr>
        <w:pStyle w:val="berschrift3"/>
        <w:rPr>
          <w:rFonts w:cs="Times"/>
          <w:lang w:val="en-US"/>
        </w:rPr>
      </w:pPr>
      <w:bookmarkStart w:id="27" w:name="_Toc108739179"/>
      <w:r w:rsidRPr="00ED55CB">
        <w:rPr>
          <w:rFonts w:cs="Times"/>
          <w:lang w:val="en-US"/>
        </w:rPr>
        <w:t>Ryu</w:t>
      </w:r>
      <w:bookmarkEnd w:id="27"/>
    </w:p>
    <w:p w14:paraId="5397B9A8" w14:textId="77777777" w:rsidR="00116DA9" w:rsidRPr="00ED55CB" w:rsidRDefault="00116DA9" w:rsidP="00116DA9">
      <w:pPr>
        <w:pStyle w:val="berschrift2"/>
        <w:rPr>
          <w:rFonts w:cs="Times"/>
          <w:lang w:val="en-US"/>
        </w:rPr>
      </w:pPr>
      <w:bookmarkStart w:id="28" w:name="_Toc108739180"/>
      <w:r w:rsidRPr="00ED55CB">
        <w:rPr>
          <w:rFonts w:cs="Times"/>
          <w:lang w:val="en-US"/>
        </w:rPr>
        <w:t>Virtual Emulated Environment</w:t>
      </w:r>
      <w:bookmarkEnd w:id="28"/>
    </w:p>
    <w:p w14:paraId="7EBA442F" w14:textId="448BD102" w:rsidR="00116DA9" w:rsidRPr="00ED55CB" w:rsidRDefault="00116DA9" w:rsidP="00116DA9">
      <w:pPr>
        <w:pStyle w:val="berschrift3"/>
        <w:rPr>
          <w:rFonts w:cs="Times"/>
          <w:lang w:val="en-US"/>
        </w:rPr>
      </w:pPr>
      <w:bookmarkStart w:id="29" w:name="_Toc108739181"/>
      <w:r w:rsidRPr="00ED55CB">
        <w:rPr>
          <w:rFonts w:cs="Times"/>
          <w:lang w:val="en-US"/>
        </w:rPr>
        <w:t>Mininet</w:t>
      </w:r>
      <w:bookmarkEnd w:id="29"/>
    </w:p>
    <w:p w14:paraId="2D2B6420" w14:textId="0314BF61" w:rsidR="00F35BF2" w:rsidRPr="00ED55CB" w:rsidRDefault="00F35BF2" w:rsidP="00F35BF2">
      <w:pPr>
        <w:rPr>
          <w:rFonts w:cs="Times"/>
        </w:rPr>
      </w:pPr>
      <w:commentRangeStart w:id="30"/>
      <w:r w:rsidRPr="00ED55CB">
        <w:rPr>
          <w:rFonts w:cs="Times"/>
        </w:rPr>
        <w:t xml:space="preserve">Mininet </w:t>
      </w:r>
      <w:commentRangeEnd w:id="30"/>
      <w:r w:rsidR="00EE146A">
        <w:rPr>
          <w:rStyle w:val="Kommentarzeichen"/>
        </w:rPr>
        <w:commentReference w:id="30"/>
      </w:r>
      <w:r w:rsidRPr="00ED55CB">
        <w:rPr>
          <w:rFonts w:cs="Times"/>
        </w:rPr>
        <w:t xml:space="preserve">is a tool specially designed for software defined networks. It is an emulator of a </w:t>
      </w:r>
      <w:proofErr w:type="gramStart"/>
      <w:r w:rsidRPr="00ED55CB">
        <w:rPr>
          <w:rFonts w:cs="Times"/>
        </w:rPr>
        <w:t>network</w:t>
      </w:r>
      <w:proofErr w:type="gramEnd"/>
      <w:r w:rsidRPr="00ED55CB">
        <w:rPr>
          <w:rFonts w:cs="Times"/>
        </w:rPr>
        <w:t xml:space="preserve"> and it is used to visualize and test the OpenFlow switches and application of software-defined networks in a virtualized environment. Mininet provides the space to develop and test software-defined network applications without the need to set up a physical environment. It gives a network testbed thereby allowing to develop and test applications that are using OpenFlow protocols. It also gives the flexibility to integrate python API, thereby paving the way for creating and experimenting with networks. It also has a CLI which is aware of topology and OpenFlow thereby allowing to debug or run network tests for applications. Mininet is majorly used as a learning tool to test, experiment, and learn about software-defined networks and it is preferable because it is very fast and helps to create customizable topologies.</w:t>
      </w:r>
    </w:p>
    <w:p w14:paraId="74ACF3FE" w14:textId="77777777" w:rsidR="00F35BF2" w:rsidRPr="00ED55CB" w:rsidRDefault="00F35BF2" w:rsidP="00F35BF2">
      <w:pPr>
        <w:rPr>
          <w:rFonts w:cs="Times"/>
        </w:rPr>
      </w:pPr>
      <w:r w:rsidRPr="00ED55CB">
        <w:rPr>
          <w:rFonts w:cs="Times"/>
        </w:rPr>
        <w:t xml:space="preserve">Advantages of </w:t>
      </w:r>
      <w:proofErr w:type="gramStart"/>
      <w:r w:rsidRPr="00ED55CB">
        <w:rPr>
          <w:rFonts w:cs="Times"/>
        </w:rPr>
        <w:t>Mininet :</w:t>
      </w:r>
      <w:proofErr w:type="gramEnd"/>
    </w:p>
    <w:p w14:paraId="2A194558" w14:textId="77777777" w:rsidR="00F35BF2" w:rsidRPr="00ED55CB" w:rsidRDefault="00F35BF2" w:rsidP="00F35BF2">
      <w:pPr>
        <w:pStyle w:val="Listenabsatz"/>
        <w:numPr>
          <w:ilvl w:val="0"/>
          <w:numId w:val="7"/>
        </w:numPr>
        <w:rPr>
          <w:rFonts w:cs="Times"/>
          <w:lang w:val="en-US"/>
        </w:rPr>
      </w:pPr>
      <w:r w:rsidRPr="00ED55CB">
        <w:rPr>
          <w:rFonts w:cs="Times"/>
          <w:lang w:val="en-US"/>
        </w:rPr>
        <w:t>It is very fast and takes very little time for booting.</w:t>
      </w:r>
    </w:p>
    <w:p w14:paraId="2686145E" w14:textId="77777777" w:rsidR="00F35BF2" w:rsidRPr="00ED55CB" w:rsidRDefault="00F35BF2" w:rsidP="00F35BF2">
      <w:pPr>
        <w:pStyle w:val="Listenabsatz"/>
        <w:numPr>
          <w:ilvl w:val="0"/>
          <w:numId w:val="7"/>
        </w:numPr>
        <w:rPr>
          <w:rFonts w:cs="Times"/>
          <w:lang w:val="en-US"/>
        </w:rPr>
      </w:pPr>
      <w:r w:rsidRPr="00ED55CB">
        <w:rPr>
          <w:rFonts w:cs="Times"/>
          <w:lang w:val="en-US"/>
        </w:rPr>
        <w:t>It is easy to install and use.</w:t>
      </w:r>
    </w:p>
    <w:p w14:paraId="00C813FF" w14:textId="77777777" w:rsidR="00F35BF2" w:rsidRPr="00ED55CB" w:rsidRDefault="00F35BF2" w:rsidP="00F35BF2">
      <w:pPr>
        <w:pStyle w:val="Listenabsatz"/>
        <w:numPr>
          <w:ilvl w:val="0"/>
          <w:numId w:val="7"/>
        </w:numPr>
        <w:rPr>
          <w:rFonts w:cs="Times"/>
          <w:lang w:val="en-US"/>
        </w:rPr>
      </w:pPr>
      <w:r w:rsidRPr="00ED55CB">
        <w:rPr>
          <w:rFonts w:cs="Times"/>
          <w:lang w:val="en-US"/>
        </w:rPr>
        <w:t>It saves money because the emulators are cost-effective instead of testing with hardware devices.</w:t>
      </w:r>
    </w:p>
    <w:p w14:paraId="16B3D9CF" w14:textId="77777777" w:rsidR="00F35BF2" w:rsidRPr="00ED55CB" w:rsidRDefault="00F35BF2" w:rsidP="00F35BF2">
      <w:pPr>
        <w:pStyle w:val="Listenabsatz"/>
        <w:numPr>
          <w:ilvl w:val="0"/>
          <w:numId w:val="7"/>
        </w:numPr>
        <w:rPr>
          <w:rFonts w:cs="Times"/>
          <w:lang w:val="en-US"/>
        </w:rPr>
      </w:pPr>
      <w:r w:rsidRPr="00ED55CB">
        <w:rPr>
          <w:rFonts w:cs="Times"/>
          <w:lang w:val="en-US"/>
        </w:rPr>
        <w:t>It is also very easy to connect with other network devices.</w:t>
      </w:r>
    </w:p>
    <w:p w14:paraId="0CB78836" w14:textId="77777777" w:rsidR="00F35BF2" w:rsidRPr="00ED55CB" w:rsidRDefault="00F35BF2" w:rsidP="00F35BF2">
      <w:pPr>
        <w:pStyle w:val="Listenabsatz"/>
        <w:numPr>
          <w:ilvl w:val="0"/>
          <w:numId w:val="7"/>
        </w:numPr>
        <w:rPr>
          <w:rFonts w:cs="Times"/>
          <w:lang w:val="en-US"/>
        </w:rPr>
      </w:pPr>
      <w:r w:rsidRPr="00ED55CB">
        <w:rPr>
          <w:rFonts w:cs="Times"/>
          <w:lang w:val="en-US"/>
        </w:rPr>
        <w:t>It has high availability.</w:t>
      </w:r>
    </w:p>
    <w:p w14:paraId="42DE0D1F" w14:textId="77777777" w:rsidR="00F35BF2" w:rsidRPr="00ED55CB" w:rsidRDefault="00F35BF2" w:rsidP="00F35BF2">
      <w:pPr>
        <w:rPr>
          <w:lang w:eastAsia="de-DE"/>
        </w:rPr>
      </w:pPr>
    </w:p>
    <w:p w14:paraId="4AD6BD54" w14:textId="7227FFAA" w:rsidR="00116DA9" w:rsidRPr="00ED55CB" w:rsidRDefault="00116DA9" w:rsidP="00116DA9">
      <w:pPr>
        <w:pStyle w:val="berschrift3"/>
        <w:rPr>
          <w:rFonts w:cs="Times"/>
          <w:lang w:val="en-US"/>
        </w:rPr>
      </w:pPr>
      <w:bookmarkStart w:id="31" w:name="_Toc108739182"/>
      <w:r w:rsidRPr="00ED55CB">
        <w:rPr>
          <w:rFonts w:cs="Times"/>
          <w:lang w:val="en-US"/>
        </w:rPr>
        <w:t>GNS3</w:t>
      </w:r>
      <w:bookmarkEnd w:id="31"/>
    </w:p>
    <w:p w14:paraId="1A22897E" w14:textId="56D70D78" w:rsidR="009B0F53" w:rsidRPr="00ED55CB" w:rsidRDefault="009B0F53" w:rsidP="009B0F53">
      <w:r w:rsidRPr="00ED55CB">
        <w:t>GNS3 (Graphical Network Simulation 3) is an open source, free network software emulator</w:t>
      </w:r>
      <w:del w:id="32" w:author="Gröschke, Peter, Dr. [14]" w:date="2022-07-31T12:40:00Z">
        <w:r w:rsidRPr="00ED55CB" w:rsidDel="00EE146A">
          <w:delText xml:space="preserve"> </w:delText>
        </w:r>
      </w:del>
      <w:r w:rsidRPr="00ED55CB">
        <w:t xml:space="preserve">, which emulates and interconnects networking devices, including routers, switches, firewalls, and other devices which are interconnectable within OSI model. GNS3 is used to configure, </w:t>
      </w:r>
      <w:proofErr w:type="gramStart"/>
      <w:r w:rsidRPr="00ED55CB">
        <w:t>test</w:t>
      </w:r>
      <w:proofErr w:type="gramEnd"/>
      <w:r w:rsidRPr="00ED55CB">
        <w:t xml:space="preserve"> and troubleshoot virtual and real networks. La</w:t>
      </w:r>
      <w:r w:rsidR="003C061E" w:rsidRPr="00ED55CB">
        <w:t>test</w:t>
      </w:r>
      <w:r w:rsidRPr="00ED55CB">
        <w:t xml:space="preserve"> version (Version 2.2.33.1) of GNS3 support devices from multiple network vendors such as Cisco virtual switches, Cisco SD-WAN components, Open </w:t>
      </w:r>
      <w:proofErr w:type="spellStart"/>
      <w:r w:rsidRPr="00ED55CB">
        <w:t>vSwitch</w:t>
      </w:r>
      <w:proofErr w:type="spellEnd"/>
      <w:r w:rsidRPr="00ED55CB">
        <w:t xml:space="preserve">, Brocade </w:t>
      </w:r>
      <w:proofErr w:type="spellStart"/>
      <w:r w:rsidRPr="00ED55CB">
        <w:t>vRouters</w:t>
      </w:r>
      <w:proofErr w:type="spellEnd"/>
      <w:r w:rsidRPr="00ED55CB">
        <w:t xml:space="preserve">, Cumulus Linux switches, Docker instances, Juniper </w:t>
      </w:r>
      <w:proofErr w:type="spellStart"/>
      <w:r w:rsidRPr="00ED55CB">
        <w:t>vRR</w:t>
      </w:r>
      <w:proofErr w:type="spellEnd"/>
      <w:r w:rsidRPr="00ED55CB">
        <w:t xml:space="preserve">, HPE VSRs, Nokia </w:t>
      </w:r>
      <w:proofErr w:type="spellStart"/>
      <w:r w:rsidRPr="00ED55CB">
        <w:t>vSIM</w:t>
      </w:r>
      <w:proofErr w:type="spellEnd"/>
      <w:r w:rsidRPr="00ED55CB">
        <w:t>, multiple Linux appliances and many others. Furthermore, GNS3 offers no limitation on the number of devices supported or complexity of network topologies. The only possible limitations are in the CPU and memory of the hardware that runs it.</w:t>
      </w:r>
    </w:p>
    <w:p w14:paraId="3A016A22" w14:textId="77777777" w:rsidR="009B0F53" w:rsidRPr="00ED55CB" w:rsidRDefault="009B0F53" w:rsidP="009B0F53">
      <w:r w:rsidRPr="00ED55CB">
        <w:t>GNS3 emulates the hardware of a device and runs real images in the virtual device, so it can be used to design complex networks and do simulations about them. Since it runs real images, it is necessary to have the images of the devices to be simulated. GNS3 offers on his official website different appliances that have and already configured image and can be used to emulate a device.</w:t>
      </w:r>
    </w:p>
    <w:p w14:paraId="63517F81" w14:textId="77777777" w:rsidR="009B0F53" w:rsidRPr="00ED55CB" w:rsidRDefault="009B0F53" w:rsidP="009B0F53">
      <w:r w:rsidRPr="00ED55CB">
        <w:t>GNS3 consists of two software components:</w:t>
      </w:r>
    </w:p>
    <w:p w14:paraId="489559F2" w14:textId="77777777" w:rsidR="009B0F53" w:rsidRPr="00ED55CB" w:rsidRDefault="009B0F53" w:rsidP="009B0F53">
      <w:pPr>
        <w:pStyle w:val="Listenabsatz"/>
        <w:numPr>
          <w:ilvl w:val="0"/>
          <w:numId w:val="14"/>
        </w:numPr>
        <w:rPr>
          <w:lang w:val="en-US"/>
        </w:rPr>
      </w:pPr>
      <w:r w:rsidRPr="00ED55CB">
        <w:rPr>
          <w:lang w:val="en-US"/>
        </w:rPr>
        <w:t>Client part: The GNS3-all-in-one software (GUI)</w:t>
      </w:r>
    </w:p>
    <w:p w14:paraId="24A869D7" w14:textId="77777777" w:rsidR="009B0F53" w:rsidRPr="00ED55CB" w:rsidRDefault="009B0F53" w:rsidP="009B0F53">
      <w:pPr>
        <w:pStyle w:val="Listenabsatz"/>
        <w:numPr>
          <w:ilvl w:val="0"/>
          <w:numId w:val="14"/>
        </w:numPr>
        <w:rPr>
          <w:lang w:val="en-US"/>
        </w:rPr>
      </w:pPr>
      <w:r w:rsidRPr="00ED55CB">
        <w:rPr>
          <w:lang w:val="en-US"/>
        </w:rPr>
        <w:t>Server part: The GNS3 virtual machine (GNS3 VM)</w:t>
      </w:r>
    </w:p>
    <w:p w14:paraId="6BF1172C" w14:textId="77777777" w:rsidR="009B0F53" w:rsidRPr="00ED55CB" w:rsidRDefault="009B0F53" w:rsidP="009B0F53">
      <w:r w:rsidRPr="00ED55CB">
        <w:t>The GNS3-all-in-one is the graphical user interface (GUI) where the topologies can be created. When the topologies are created, the devices are hosted and run by a server process. The options for the server part are the following:</w:t>
      </w:r>
    </w:p>
    <w:p w14:paraId="1B12EA6C" w14:textId="77777777" w:rsidR="009B0F53" w:rsidRPr="00ED55CB" w:rsidRDefault="009B0F53" w:rsidP="009B0F53">
      <w:pPr>
        <w:pStyle w:val="Listenabsatz"/>
        <w:numPr>
          <w:ilvl w:val="0"/>
          <w:numId w:val="15"/>
        </w:numPr>
        <w:rPr>
          <w:lang w:val="en-US"/>
        </w:rPr>
      </w:pPr>
      <w:r w:rsidRPr="00ED55CB">
        <w:rPr>
          <w:lang w:val="en-US"/>
        </w:rPr>
        <w:t>Local GNS3 server: run on the same PC where the GUI is installed.</w:t>
      </w:r>
    </w:p>
    <w:p w14:paraId="3FB7F964" w14:textId="77777777" w:rsidR="009B0F53" w:rsidRPr="00ED55CB" w:rsidRDefault="009B0F53" w:rsidP="009B0F53">
      <w:pPr>
        <w:pStyle w:val="Listenabsatz"/>
        <w:numPr>
          <w:ilvl w:val="0"/>
          <w:numId w:val="15"/>
        </w:numPr>
        <w:rPr>
          <w:lang w:val="en-US"/>
        </w:rPr>
      </w:pPr>
      <w:r w:rsidRPr="00ED55CB">
        <w:rPr>
          <w:lang w:val="en-US"/>
        </w:rPr>
        <w:t>Local GNS3 VM: run on the same PC using virtualization software such as VirtualBox or VMware.</w:t>
      </w:r>
    </w:p>
    <w:p w14:paraId="0FE74819" w14:textId="77777777" w:rsidR="009B0F53" w:rsidRPr="00ED55CB" w:rsidRDefault="009B0F53" w:rsidP="009B0F53">
      <w:pPr>
        <w:pStyle w:val="Listenabsatz"/>
        <w:numPr>
          <w:ilvl w:val="0"/>
          <w:numId w:val="15"/>
        </w:numPr>
        <w:rPr>
          <w:lang w:val="en-US"/>
        </w:rPr>
      </w:pPr>
      <w:r w:rsidRPr="00ED55CB">
        <w:rPr>
          <w:lang w:val="en-US"/>
        </w:rPr>
        <w:t xml:space="preserve">Remote GNS3 VM: run remotely using VMware </w:t>
      </w:r>
      <w:proofErr w:type="spellStart"/>
      <w:r w:rsidRPr="00ED55CB">
        <w:rPr>
          <w:lang w:val="en-US"/>
        </w:rPr>
        <w:t>ESXi</w:t>
      </w:r>
      <w:proofErr w:type="spellEnd"/>
      <w:r w:rsidRPr="00ED55CB">
        <w:rPr>
          <w:lang w:val="en-US"/>
        </w:rPr>
        <w:t xml:space="preserve"> or in the cloud.</w:t>
      </w:r>
    </w:p>
    <w:p w14:paraId="57BB5B1E" w14:textId="51EE2716" w:rsidR="009B0F53" w:rsidRPr="00ED55CB" w:rsidRDefault="009B0F53" w:rsidP="009B0F53">
      <w:r w:rsidRPr="00ED55CB">
        <w:t xml:space="preserve">For this Thesis </w:t>
      </w:r>
      <w:r w:rsidR="00E33A4A" w:rsidRPr="00ED55CB">
        <w:t>VirtualBox was preferred</w:t>
      </w:r>
      <w:r w:rsidRPr="00ED55CB">
        <w:t xml:space="preserve"> to host the devices on the GNS3 VM.</w:t>
      </w:r>
    </w:p>
    <w:p w14:paraId="49A37320" w14:textId="77777777" w:rsidR="009B0F53" w:rsidRPr="00ED55CB" w:rsidRDefault="009B0F53" w:rsidP="009B0F53">
      <w:r w:rsidRPr="00ED55CB">
        <w:rPr>
          <w:rFonts w:cs="Times"/>
        </w:rPr>
        <w:t>Advantages of GNS3:</w:t>
      </w:r>
    </w:p>
    <w:p w14:paraId="1E847BAD" w14:textId="77777777" w:rsidR="009B0F53" w:rsidRPr="00ED55CB" w:rsidRDefault="009B0F53" w:rsidP="009B0F53">
      <w:pPr>
        <w:pStyle w:val="Listenabsatz"/>
        <w:numPr>
          <w:ilvl w:val="0"/>
          <w:numId w:val="10"/>
        </w:numPr>
        <w:rPr>
          <w:rFonts w:cs="Times"/>
          <w:lang w:val="en-US"/>
        </w:rPr>
      </w:pPr>
      <w:r w:rsidRPr="00ED55CB">
        <w:rPr>
          <w:rFonts w:cs="Times"/>
          <w:lang w:val="en-US"/>
        </w:rPr>
        <w:t xml:space="preserve">Free and </w:t>
      </w:r>
      <w:proofErr w:type="gramStart"/>
      <w:r w:rsidRPr="00ED55CB">
        <w:rPr>
          <w:rFonts w:cs="Times"/>
          <w:lang w:val="en-US"/>
        </w:rPr>
        <w:t>Open Source</w:t>
      </w:r>
      <w:proofErr w:type="gramEnd"/>
      <w:r w:rsidRPr="00ED55CB">
        <w:rPr>
          <w:rFonts w:cs="Times"/>
          <w:lang w:val="en-US"/>
        </w:rPr>
        <w:t xml:space="preserve"> software</w:t>
      </w:r>
    </w:p>
    <w:p w14:paraId="5B8968A6" w14:textId="77777777" w:rsidR="009B0F53" w:rsidRPr="00ED55CB" w:rsidRDefault="009B0F53" w:rsidP="009B0F53">
      <w:pPr>
        <w:pStyle w:val="Listenabsatz"/>
        <w:numPr>
          <w:ilvl w:val="0"/>
          <w:numId w:val="10"/>
        </w:numPr>
        <w:rPr>
          <w:rFonts w:cs="Times"/>
          <w:lang w:val="en-US"/>
        </w:rPr>
      </w:pPr>
      <w:r w:rsidRPr="00ED55CB">
        <w:rPr>
          <w:rFonts w:cs="Times"/>
          <w:lang w:val="en-US"/>
        </w:rPr>
        <w:t>No monthly or yearly license fees</w:t>
      </w:r>
    </w:p>
    <w:p w14:paraId="4180891D" w14:textId="77777777" w:rsidR="009B0F53" w:rsidRPr="00ED55CB" w:rsidRDefault="009B0F53" w:rsidP="009B0F53">
      <w:pPr>
        <w:pStyle w:val="Listenabsatz"/>
        <w:numPr>
          <w:ilvl w:val="0"/>
          <w:numId w:val="10"/>
        </w:numPr>
        <w:rPr>
          <w:rFonts w:cs="Times"/>
          <w:lang w:val="en-US"/>
        </w:rPr>
      </w:pPr>
      <w:r w:rsidRPr="00ED55CB">
        <w:rPr>
          <w:rFonts w:cs="Times"/>
          <w:lang w:val="en-US"/>
        </w:rPr>
        <w:t>No limitation on number of devices (only limitation is the user hardware: CPU and memory)</w:t>
      </w:r>
    </w:p>
    <w:p w14:paraId="7B18EB15" w14:textId="77777777" w:rsidR="009B0F53" w:rsidRPr="00ED55CB" w:rsidRDefault="009B0F53" w:rsidP="009B0F53">
      <w:pPr>
        <w:pStyle w:val="Listenabsatz"/>
        <w:numPr>
          <w:ilvl w:val="0"/>
          <w:numId w:val="10"/>
        </w:numPr>
        <w:rPr>
          <w:rFonts w:cs="Times"/>
          <w:lang w:val="en-US"/>
        </w:rPr>
      </w:pPr>
      <w:r w:rsidRPr="00ED55CB">
        <w:rPr>
          <w:rFonts w:cs="Times"/>
          <w:lang w:val="en-US"/>
        </w:rPr>
        <w:t xml:space="preserve">Supports multiple switching options (Open </w:t>
      </w:r>
      <w:proofErr w:type="spellStart"/>
      <w:r w:rsidRPr="00ED55CB">
        <w:rPr>
          <w:rFonts w:cs="Times"/>
          <w:lang w:val="en-US"/>
        </w:rPr>
        <w:t>vSwitch</w:t>
      </w:r>
      <w:proofErr w:type="spellEnd"/>
      <w:r w:rsidRPr="00ED55CB">
        <w:rPr>
          <w:rFonts w:cs="Times"/>
          <w:lang w:val="en-US"/>
        </w:rPr>
        <w:t>, Cumulus Linux Switches, IOU/IOL Layer 2 images, VIRL IOSvL2):</w:t>
      </w:r>
    </w:p>
    <w:p w14:paraId="05FF84C3" w14:textId="77777777" w:rsidR="009B0F53" w:rsidRPr="00ED55CB" w:rsidRDefault="009B0F53" w:rsidP="009B0F53">
      <w:pPr>
        <w:pStyle w:val="Listenabsatz"/>
        <w:numPr>
          <w:ilvl w:val="0"/>
          <w:numId w:val="10"/>
        </w:numPr>
        <w:rPr>
          <w:rFonts w:cs="Times"/>
          <w:lang w:val="en-US"/>
        </w:rPr>
      </w:pPr>
      <w:r w:rsidRPr="00ED55CB">
        <w:rPr>
          <w:rFonts w:cs="Times"/>
          <w:lang w:val="en-US"/>
        </w:rPr>
        <w:t>Supports all VIRL images (</w:t>
      </w:r>
      <w:proofErr w:type="spellStart"/>
      <w:r w:rsidRPr="00ED55CB">
        <w:rPr>
          <w:rFonts w:cs="Times"/>
          <w:lang w:val="en-US"/>
        </w:rPr>
        <w:t>IOSv</w:t>
      </w:r>
      <w:proofErr w:type="spellEnd"/>
      <w:r w:rsidRPr="00ED55CB">
        <w:rPr>
          <w:rFonts w:cs="Times"/>
          <w:lang w:val="en-US"/>
        </w:rPr>
        <w:t>, IOSvL2, IOS-</w:t>
      </w:r>
      <w:proofErr w:type="spellStart"/>
      <w:r w:rsidRPr="00ED55CB">
        <w:rPr>
          <w:rFonts w:cs="Times"/>
          <w:lang w:val="en-US"/>
        </w:rPr>
        <w:t>XRv</w:t>
      </w:r>
      <w:proofErr w:type="spellEnd"/>
      <w:r w:rsidRPr="00ED55CB">
        <w:rPr>
          <w:rFonts w:cs="Times"/>
          <w:lang w:val="en-US"/>
        </w:rPr>
        <w:t>, CSR1000v, NX-</w:t>
      </w:r>
      <w:proofErr w:type="spellStart"/>
      <w:r w:rsidRPr="00ED55CB">
        <w:rPr>
          <w:rFonts w:cs="Times"/>
          <w:lang w:val="en-US"/>
        </w:rPr>
        <w:t>OSv</w:t>
      </w:r>
      <w:proofErr w:type="spellEnd"/>
      <w:r w:rsidRPr="00ED55CB">
        <w:rPr>
          <w:rFonts w:cs="Times"/>
          <w:lang w:val="en-US"/>
        </w:rPr>
        <w:t xml:space="preserve">, </w:t>
      </w:r>
      <w:proofErr w:type="spellStart"/>
      <w:r w:rsidRPr="00ED55CB">
        <w:rPr>
          <w:rFonts w:cs="Times"/>
          <w:lang w:val="en-US"/>
        </w:rPr>
        <w:t>ASAv</w:t>
      </w:r>
      <w:proofErr w:type="spellEnd"/>
      <w:r w:rsidRPr="00ED55CB">
        <w:rPr>
          <w:rFonts w:cs="Times"/>
          <w:lang w:val="en-US"/>
        </w:rPr>
        <w:t>)</w:t>
      </w:r>
    </w:p>
    <w:p w14:paraId="3694D155" w14:textId="77777777" w:rsidR="009B0F53" w:rsidRPr="00ED55CB" w:rsidRDefault="009B0F53" w:rsidP="009B0F53">
      <w:pPr>
        <w:pStyle w:val="Listenabsatz"/>
        <w:numPr>
          <w:ilvl w:val="0"/>
          <w:numId w:val="10"/>
        </w:numPr>
        <w:rPr>
          <w:rFonts w:cs="Times"/>
          <w:lang w:val="en-US"/>
        </w:rPr>
      </w:pPr>
      <w:r w:rsidRPr="00ED55CB">
        <w:rPr>
          <w:rFonts w:cs="Times"/>
          <w:lang w:val="en-US"/>
        </w:rPr>
        <w:t>Supports multi-vendor environments</w:t>
      </w:r>
    </w:p>
    <w:p w14:paraId="062F6EF7" w14:textId="77777777" w:rsidR="009B0F53" w:rsidRPr="00ED55CB" w:rsidRDefault="009B0F53" w:rsidP="009B0F53">
      <w:pPr>
        <w:pStyle w:val="Listenabsatz"/>
        <w:numPr>
          <w:ilvl w:val="0"/>
          <w:numId w:val="10"/>
        </w:numPr>
        <w:rPr>
          <w:rFonts w:cs="Times"/>
          <w:lang w:val="en-US"/>
        </w:rPr>
      </w:pPr>
      <w:r w:rsidRPr="00ED55CB">
        <w:rPr>
          <w:rFonts w:cs="Times"/>
          <w:lang w:val="en-US"/>
        </w:rPr>
        <w:t>Can be run with or without hypervisors</w:t>
      </w:r>
    </w:p>
    <w:p w14:paraId="64C0BF56" w14:textId="77777777" w:rsidR="009B0F53" w:rsidRPr="00ED55CB" w:rsidRDefault="009B0F53" w:rsidP="009B0F53">
      <w:pPr>
        <w:pStyle w:val="Listenabsatz"/>
        <w:numPr>
          <w:ilvl w:val="0"/>
          <w:numId w:val="10"/>
        </w:numPr>
        <w:rPr>
          <w:rFonts w:cs="Times"/>
          <w:lang w:val="en-US"/>
        </w:rPr>
      </w:pPr>
      <w:r w:rsidRPr="00ED55CB">
        <w:rPr>
          <w:rFonts w:cs="Times"/>
          <w:lang w:val="en-US"/>
        </w:rPr>
        <w:t xml:space="preserve">Supports both free and commercial hypervisors (VirtualBox, </w:t>
      </w:r>
      <w:proofErr w:type="spellStart"/>
      <w:r w:rsidRPr="00ED55CB">
        <w:rPr>
          <w:rFonts w:cs="Times"/>
          <w:lang w:val="en-US"/>
        </w:rPr>
        <w:t>HyperV</w:t>
      </w:r>
      <w:proofErr w:type="spellEnd"/>
      <w:r w:rsidRPr="00ED55CB">
        <w:rPr>
          <w:rFonts w:cs="Times"/>
          <w:lang w:val="en-US"/>
        </w:rPr>
        <w:t xml:space="preserve">, VMware workstation, </w:t>
      </w:r>
      <w:proofErr w:type="spellStart"/>
      <w:r w:rsidRPr="00ED55CB">
        <w:rPr>
          <w:rFonts w:cs="Times"/>
          <w:lang w:val="en-US"/>
        </w:rPr>
        <w:t>ESXi</w:t>
      </w:r>
      <w:proofErr w:type="spellEnd"/>
      <w:r w:rsidRPr="00ED55CB">
        <w:rPr>
          <w:rFonts w:cs="Times"/>
          <w:lang w:val="en-US"/>
        </w:rPr>
        <w:t>, Fusion)</w:t>
      </w:r>
    </w:p>
    <w:p w14:paraId="51793CA1" w14:textId="77777777" w:rsidR="009B0F53" w:rsidRPr="00ED55CB" w:rsidRDefault="009B0F53" w:rsidP="009B0F53">
      <w:pPr>
        <w:pStyle w:val="Listenabsatz"/>
        <w:numPr>
          <w:ilvl w:val="0"/>
          <w:numId w:val="10"/>
        </w:numPr>
        <w:rPr>
          <w:rFonts w:cs="Times"/>
          <w:lang w:val="en-US"/>
        </w:rPr>
      </w:pPr>
      <w:r w:rsidRPr="00ED55CB">
        <w:rPr>
          <w:rFonts w:cs="Times"/>
          <w:lang w:val="en-US"/>
        </w:rPr>
        <w:t>Downloadable, free, pre-configured and optimized appliances available to simplify deployment</w:t>
      </w:r>
    </w:p>
    <w:p w14:paraId="3317C607" w14:textId="77777777" w:rsidR="009B0F53" w:rsidRPr="00ED55CB" w:rsidRDefault="009B0F53" w:rsidP="009B0F53">
      <w:pPr>
        <w:pStyle w:val="Listenabsatz"/>
        <w:numPr>
          <w:ilvl w:val="0"/>
          <w:numId w:val="10"/>
        </w:numPr>
        <w:rPr>
          <w:rFonts w:cs="Times"/>
          <w:lang w:val="en-US"/>
        </w:rPr>
      </w:pPr>
      <w:r w:rsidRPr="00ED55CB">
        <w:rPr>
          <w:rFonts w:cs="Times"/>
          <w:lang w:val="en-US"/>
        </w:rPr>
        <w:t xml:space="preserve">Native support for Linux without the need for </w:t>
      </w:r>
      <w:proofErr w:type="gramStart"/>
      <w:r w:rsidRPr="00ED55CB">
        <w:rPr>
          <w:rFonts w:cs="Times"/>
          <w:lang w:val="en-US"/>
        </w:rPr>
        <w:t>need</w:t>
      </w:r>
      <w:proofErr w:type="gramEnd"/>
      <w:r w:rsidRPr="00ED55CB">
        <w:rPr>
          <w:rFonts w:cs="Times"/>
          <w:lang w:val="en-US"/>
        </w:rPr>
        <w:t xml:space="preserve"> for additional virtualization software</w:t>
      </w:r>
    </w:p>
    <w:p w14:paraId="3214D6B5" w14:textId="77777777" w:rsidR="009B0F53" w:rsidRPr="00ED55CB" w:rsidRDefault="009B0F53" w:rsidP="009B0F53">
      <w:pPr>
        <w:pStyle w:val="Listenabsatz"/>
        <w:numPr>
          <w:ilvl w:val="0"/>
          <w:numId w:val="10"/>
        </w:numPr>
        <w:rPr>
          <w:rFonts w:cs="Times"/>
          <w:lang w:val="en-US"/>
        </w:rPr>
      </w:pPr>
      <w:r w:rsidRPr="00ED55CB">
        <w:rPr>
          <w:rFonts w:cs="Times"/>
          <w:lang w:val="en-US"/>
        </w:rPr>
        <w:t>Software from multiple vendors freely available</w:t>
      </w:r>
    </w:p>
    <w:p w14:paraId="072FBCE2" w14:textId="11B4DE6C" w:rsidR="009B0F53" w:rsidRPr="00ED55CB" w:rsidRDefault="009B0F53" w:rsidP="00F35BF2">
      <w:pPr>
        <w:pStyle w:val="Listenabsatz"/>
        <w:numPr>
          <w:ilvl w:val="0"/>
          <w:numId w:val="10"/>
        </w:numPr>
        <w:rPr>
          <w:rFonts w:cs="Times"/>
          <w:lang w:val="en-US"/>
        </w:rPr>
      </w:pPr>
      <w:r w:rsidRPr="00ED55CB">
        <w:rPr>
          <w:rFonts w:cs="Times"/>
          <w:lang w:val="en-US"/>
        </w:rPr>
        <w:t>Large and active community (800,000+ members)</w:t>
      </w:r>
    </w:p>
    <w:p w14:paraId="3305F76E" w14:textId="77777777" w:rsidR="00554FE5" w:rsidRPr="00ED55CB" w:rsidRDefault="00554FE5" w:rsidP="00554FE5">
      <w:pPr>
        <w:rPr>
          <w:rFonts w:cs="Times"/>
        </w:rPr>
      </w:pPr>
      <w:r w:rsidRPr="00ED55CB">
        <w:rPr>
          <w:rFonts w:cs="Times"/>
        </w:rPr>
        <w:t>Disadvantages:</w:t>
      </w:r>
    </w:p>
    <w:p w14:paraId="06F1F5E8" w14:textId="77777777" w:rsidR="00554FE5" w:rsidRPr="00ED55CB" w:rsidRDefault="00554FE5" w:rsidP="00554FE5">
      <w:pPr>
        <w:pStyle w:val="Listenabsatz"/>
        <w:numPr>
          <w:ilvl w:val="0"/>
          <w:numId w:val="11"/>
        </w:numPr>
        <w:rPr>
          <w:rFonts w:cs="Times"/>
          <w:lang w:val="en-US"/>
        </w:rPr>
      </w:pPr>
      <w:r w:rsidRPr="00ED55CB">
        <w:rPr>
          <w:rFonts w:cs="Times"/>
          <w:lang w:val="en-US"/>
        </w:rPr>
        <w:t>Cisco as well as other software images need to be supplied by user (download from Cisco.com, or purchase VIRL license, or copy from physical device).</w:t>
      </w:r>
    </w:p>
    <w:p w14:paraId="0B736893" w14:textId="77777777" w:rsidR="00554FE5" w:rsidRPr="00ED55CB" w:rsidRDefault="00554FE5" w:rsidP="00554FE5">
      <w:pPr>
        <w:pStyle w:val="Listenabsatz"/>
        <w:numPr>
          <w:ilvl w:val="0"/>
          <w:numId w:val="11"/>
        </w:numPr>
        <w:rPr>
          <w:rFonts w:cs="Times"/>
          <w:lang w:val="en-US"/>
        </w:rPr>
      </w:pPr>
      <w:r w:rsidRPr="00ED55CB">
        <w:rPr>
          <w:rFonts w:cs="Times"/>
          <w:lang w:val="en-US"/>
        </w:rPr>
        <w:t xml:space="preserve">Not a self-contained </w:t>
      </w:r>
      <w:proofErr w:type="gramStart"/>
      <w:r w:rsidRPr="00ED55CB">
        <w:rPr>
          <w:rFonts w:cs="Times"/>
          <w:lang w:val="en-US"/>
        </w:rPr>
        <w:t>package, but</w:t>
      </w:r>
      <w:proofErr w:type="gramEnd"/>
      <w:r w:rsidRPr="00ED55CB">
        <w:rPr>
          <w:rFonts w:cs="Times"/>
          <w:lang w:val="en-US"/>
        </w:rPr>
        <w:t xml:space="preserve"> requires a local installation of software (GUI).</w:t>
      </w:r>
    </w:p>
    <w:p w14:paraId="657F9815" w14:textId="77777777" w:rsidR="00554FE5" w:rsidRPr="00ED55CB" w:rsidRDefault="00554FE5" w:rsidP="00554FE5">
      <w:pPr>
        <w:pStyle w:val="Listenabsatz"/>
        <w:numPr>
          <w:ilvl w:val="0"/>
          <w:numId w:val="11"/>
        </w:numPr>
        <w:rPr>
          <w:rFonts w:cs="Times"/>
          <w:lang w:val="en-US"/>
        </w:rPr>
      </w:pPr>
      <w:r w:rsidRPr="00ED55CB">
        <w:rPr>
          <w:rFonts w:cs="Times"/>
          <w:lang w:val="en-US"/>
        </w:rPr>
        <w:t>GNS3 can be affected by PC’s setup and limitations because of local installation (firewall and security settings, company laptop policies etc.).</w:t>
      </w:r>
    </w:p>
    <w:p w14:paraId="02A9B97E" w14:textId="77777777" w:rsidR="00A0696F" w:rsidRPr="00ED55CB" w:rsidRDefault="00A0696F" w:rsidP="009B1984"/>
    <w:p w14:paraId="2B2A1BE7" w14:textId="4D057D35" w:rsidR="00116DA9" w:rsidRPr="00ED55CB" w:rsidRDefault="00A0696F" w:rsidP="009B1984">
      <w:r w:rsidRPr="00ED55CB">
        <w:rPr>
          <w:color w:val="C45911" w:themeColor="accent2" w:themeShade="BF"/>
        </w:rPr>
        <w:t>(</w:t>
      </w:r>
      <w:proofErr w:type="gramStart"/>
      <w:r w:rsidRPr="00ED55CB">
        <w:rPr>
          <w:color w:val="C45911" w:themeColor="accent2" w:themeShade="BF"/>
        </w:rPr>
        <w:t>more</w:t>
      </w:r>
      <w:proofErr w:type="gramEnd"/>
      <w:r w:rsidRPr="00ED55CB">
        <w:rPr>
          <w:color w:val="C45911" w:themeColor="accent2" w:themeShade="BF"/>
        </w:rPr>
        <w:t xml:space="preserve"> detailed information is yet to be </w:t>
      </w:r>
      <w:r w:rsidR="0010021B">
        <w:rPr>
          <w:color w:val="C45911" w:themeColor="accent2" w:themeShade="BF"/>
        </w:rPr>
        <w:t>written</w:t>
      </w:r>
      <w:r w:rsidRPr="00ED55CB">
        <w:rPr>
          <w:color w:val="C45911" w:themeColor="accent2" w:themeShade="BF"/>
        </w:rPr>
        <w:t xml:space="preserve"> about all sub-chapters in this chapter.)</w:t>
      </w:r>
      <w:r w:rsidR="00116DA9" w:rsidRPr="00ED55CB">
        <w:br w:type="page"/>
      </w:r>
    </w:p>
    <w:p w14:paraId="097D4556" w14:textId="77777777" w:rsidR="00116DA9" w:rsidRPr="00ED55CB" w:rsidRDefault="00116DA9" w:rsidP="00116DA9">
      <w:pPr>
        <w:pStyle w:val="berschrift1"/>
        <w:rPr>
          <w:rFonts w:cs="Times"/>
          <w:lang w:val="en-US"/>
        </w:rPr>
      </w:pPr>
      <w:bookmarkStart w:id="33" w:name="_Toc108739184"/>
      <w:r w:rsidRPr="00ED55CB">
        <w:rPr>
          <w:rFonts w:cs="Times"/>
          <w:lang w:val="en-US"/>
        </w:rPr>
        <w:t>Requirements Analysis</w:t>
      </w:r>
      <w:bookmarkEnd w:id="33"/>
    </w:p>
    <w:p w14:paraId="2BF27946" w14:textId="68C33B12" w:rsidR="00116DA9" w:rsidRPr="00ED55CB" w:rsidRDefault="00116DA9" w:rsidP="00116DA9">
      <w:pPr>
        <w:rPr>
          <w:rFonts w:cs="Times"/>
        </w:rPr>
      </w:pPr>
      <w:r w:rsidRPr="00ED55CB">
        <w:rPr>
          <w:rFonts w:cs="Time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2632512" w14:textId="5540AF18" w:rsidR="00116DA9" w:rsidRPr="00ED55CB" w:rsidRDefault="00116DA9" w:rsidP="00116DA9">
      <w:pPr>
        <w:pStyle w:val="berschrift2"/>
        <w:rPr>
          <w:rFonts w:cs="Times"/>
          <w:lang w:val="en-US"/>
        </w:rPr>
      </w:pPr>
      <w:bookmarkStart w:id="34" w:name="_Toc431391102"/>
      <w:bookmarkStart w:id="35" w:name="_Toc108739185"/>
      <w:r w:rsidRPr="00ED55CB">
        <w:rPr>
          <w:rFonts w:cs="Times"/>
          <w:lang w:val="en-US"/>
        </w:rPr>
        <w:t>General Objectives</w:t>
      </w:r>
      <w:bookmarkEnd w:id="34"/>
      <w:bookmarkEnd w:id="35"/>
    </w:p>
    <w:p w14:paraId="1BB2E168" w14:textId="77777777" w:rsidR="00884F3F" w:rsidRPr="00ED55CB" w:rsidRDefault="00884F3F" w:rsidP="00884F3F">
      <w:pPr>
        <w:rPr>
          <w:rFonts w:cs="Times"/>
        </w:rPr>
      </w:pPr>
      <w:r w:rsidRPr="00ED55CB">
        <w:rPr>
          <w:rFonts w:cs="Times"/>
        </w:rPr>
        <w:t>The detailed requirements for this thesis and the involved tasks are stated below:</w:t>
      </w:r>
    </w:p>
    <w:p w14:paraId="387E0FC6" w14:textId="39A6CE5F" w:rsidR="00884F3F" w:rsidRPr="00ED55CB" w:rsidRDefault="00884F3F" w:rsidP="00884F3F">
      <w:pPr>
        <w:pStyle w:val="Listenabsatz"/>
        <w:numPr>
          <w:ilvl w:val="0"/>
          <w:numId w:val="18"/>
        </w:numPr>
        <w:rPr>
          <w:rFonts w:cs="Times"/>
          <w:lang w:val="en-US"/>
        </w:rPr>
      </w:pPr>
      <w:r w:rsidRPr="00ED55CB">
        <w:rPr>
          <w:rFonts w:cs="Times"/>
          <w:lang w:val="en-US"/>
        </w:rPr>
        <w:t>Build a suitable network with different network devices in the emulation software.</w:t>
      </w:r>
    </w:p>
    <w:p w14:paraId="572FF339" w14:textId="77777777" w:rsidR="00884F3F" w:rsidRPr="00ED55CB" w:rsidRDefault="00884F3F" w:rsidP="00884F3F">
      <w:pPr>
        <w:pStyle w:val="Listenabsatz"/>
        <w:numPr>
          <w:ilvl w:val="0"/>
          <w:numId w:val="18"/>
        </w:numPr>
        <w:rPr>
          <w:rFonts w:cs="Times"/>
          <w:lang w:val="en-US"/>
        </w:rPr>
      </w:pPr>
      <w:r w:rsidRPr="00ED55CB">
        <w:rPr>
          <w:rFonts w:cs="Times"/>
          <w:lang w:val="en-US"/>
        </w:rPr>
        <w:t>Manage different services and network configurations with SDN controller in an emulated environment.</w:t>
      </w:r>
    </w:p>
    <w:p w14:paraId="6592B8CE" w14:textId="77777777" w:rsidR="00884F3F" w:rsidRPr="00ED55CB" w:rsidRDefault="00884F3F" w:rsidP="00884F3F">
      <w:pPr>
        <w:pStyle w:val="Listenabsatz"/>
        <w:numPr>
          <w:ilvl w:val="0"/>
          <w:numId w:val="18"/>
        </w:numPr>
        <w:rPr>
          <w:rFonts w:cs="Times"/>
          <w:lang w:val="en-US"/>
        </w:rPr>
      </w:pPr>
      <w:r w:rsidRPr="00ED55CB">
        <w:rPr>
          <w:rFonts w:cs="Times"/>
          <w:lang w:val="en-US"/>
        </w:rPr>
        <w:t>Create and distribute the network configurations for network devices.</w:t>
      </w:r>
    </w:p>
    <w:p w14:paraId="48C8B4A4" w14:textId="77777777" w:rsidR="00884F3F" w:rsidRPr="00ED55CB" w:rsidRDefault="00884F3F" w:rsidP="00884F3F">
      <w:pPr>
        <w:pStyle w:val="Listenabsatz"/>
        <w:numPr>
          <w:ilvl w:val="0"/>
          <w:numId w:val="18"/>
        </w:numPr>
        <w:rPr>
          <w:rFonts w:cs="Times"/>
          <w:lang w:val="en-US"/>
        </w:rPr>
      </w:pPr>
      <w:r w:rsidRPr="00ED55CB">
        <w:rPr>
          <w:rFonts w:cs="Times"/>
          <w:lang w:val="en-US"/>
        </w:rPr>
        <w:t>Develop a rationale and setup an IPv4 and IPv6 scheme for the network.</w:t>
      </w:r>
    </w:p>
    <w:p w14:paraId="56C6D071" w14:textId="77777777" w:rsidR="00884F3F" w:rsidRPr="00ED55CB" w:rsidRDefault="00884F3F" w:rsidP="00884F3F">
      <w:pPr>
        <w:pStyle w:val="Listenabsatz"/>
        <w:numPr>
          <w:ilvl w:val="0"/>
          <w:numId w:val="18"/>
        </w:numPr>
        <w:rPr>
          <w:rFonts w:cs="Times"/>
          <w:lang w:val="en-US"/>
        </w:rPr>
      </w:pPr>
      <w:r w:rsidRPr="00ED55CB">
        <w:rPr>
          <w:rFonts w:cs="Times"/>
          <w:lang w:val="en-US"/>
        </w:rPr>
        <w:t>Create different paths through the network based on QoS requirements.</w:t>
      </w:r>
    </w:p>
    <w:p w14:paraId="2437693A" w14:textId="77777777" w:rsidR="00884F3F" w:rsidRPr="00ED55CB" w:rsidRDefault="00884F3F" w:rsidP="00884F3F">
      <w:pPr>
        <w:pStyle w:val="Listenabsatz"/>
        <w:numPr>
          <w:ilvl w:val="0"/>
          <w:numId w:val="18"/>
        </w:numPr>
        <w:rPr>
          <w:rFonts w:cs="Times"/>
          <w:lang w:val="en-US"/>
        </w:rPr>
      </w:pPr>
      <w:r w:rsidRPr="00ED55CB">
        <w:rPr>
          <w:rFonts w:cs="Times"/>
          <w:lang w:val="en-US"/>
        </w:rPr>
        <w:t>Provide services and user groups that have different requirements.</w:t>
      </w:r>
    </w:p>
    <w:p w14:paraId="7CCC984E" w14:textId="77777777" w:rsidR="00884F3F" w:rsidRPr="00ED55CB" w:rsidRDefault="00884F3F" w:rsidP="00884F3F">
      <w:pPr>
        <w:pStyle w:val="Listenabsatz"/>
        <w:numPr>
          <w:ilvl w:val="0"/>
          <w:numId w:val="18"/>
        </w:numPr>
        <w:rPr>
          <w:rFonts w:cs="Times"/>
          <w:lang w:val="en-US"/>
        </w:rPr>
      </w:pPr>
      <w:r w:rsidRPr="00ED55CB">
        <w:rPr>
          <w:rFonts w:cs="Times"/>
          <w:lang w:val="en-US"/>
        </w:rPr>
        <w:t>Evaluate advantages and disadvantages of network with SDN controller over traditional network.</w:t>
      </w:r>
    </w:p>
    <w:p w14:paraId="4FFBD80E" w14:textId="77777777" w:rsidR="00884F3F" w:rsidRPr="00ED55CB" w:rsidRDefault="00884F3F" w:rsidP="00884F3F">
      <w:pPr>
        <w:pStyle w:val="Listenabsatz"/>
        <w:numPr>
          <w:ilvl w:val="0"/>
          <w:numId w:val="18"/>
        </w:numPr>
        <w:rPr>
          <w:rFonts w:cs="Times"/>
          <w:lang w:val="en-US"/>
        </w:rPr>
      </w:pPr>
      <w:r w:rsidRPr="00ED55CB">
        <w:rPr>
          <w:rFonts w:cs="Times"/>
          <w:lang w:val="en-US"/>
        </w:rPr>
        <w:t>Proof and validation of functioning failover mechanisms to improve resilience.</w:t>
      </w:r>
    </w:p>
    <w:p w14:paraId="33A6A91F" w14:textId="77777777" w:rsidR="00884F3F" w:rsidRPr="00ED55CB" w:rsidRDefault="00884F3F" w:rsidP="00E416E1">
      <w:pPr>
        <w:rPr>
          <w:lang w:eastAsia="de-DE"/>
        </w:rPr>
      </w:pPr>
    </w:p>
    <w:p w14:paraId="2D8A1272" w14:textId="60623C0D" w:rsidR="00810CDE" w:rsidRPr="00ED55CB" w:rsidRDefault="00E416E1" w:rsidP="00E416E1">
      <w:pPr>
        <w:rPr>
          <w:lang w:eastAsia="de-DE"/>
        </w:rPr>
      </w:pPr>
      <w:r w:rsidRPr="00ED55CB">
        <w:rPr>
          <w:lang w:eastAsia="de-DE"/>
        </w:rPr>
        <w:t>Throughout this thesis, the following research questions are answered:</w:t>
      </w:r>
    </w:p>
    <w:p w14:paraId="2091F763" w14:textId="77777777" w:rsidR="00116DA9" w:rsidRPr="00ED55CB" w:rsidRDefault="00116DA9" w:rsidP="00E416E1">
      <w:pPr>
        <w:pStyle w:val="Listenabsatz"/>
        <w:numPr>
          <w:ilvl w:val="0"/>
          <w:numId w:val="17"/>
        </w:numPr>
        <w:rPr>
          <w:rFonts w:cs="Times"/>
          <w:lang w:val="en-US"/>
        </w:rPr>
      </w:pPr>
      <w:r w:rsidRPr="00ED55CB">
        <w:rPr>
          <w:rFonts w:cs="Times"/>
          <w:lang w:val="en-US"/>
        </w:rPr>
        <w:t>Research possible open-source SDN controllers to implement.</w:t>
      </w:r>
    </w:p>
    <w:p w14:paraId="1ACC4E42" w14:textId="77777777" w:rsidR="00116DA9" w:rsidRPr="00ED55CB" w:rsidRDefault="00116DA9" w:rsidP="00E416E1">
      <w:pPr>
        <w:pStyle w:val="Listenabsatz"/>
        <w:numPr>
          <w:ilvl w:val="0"/>
          <w:numId w:val="17"/>
        </w:numPr>
        <w:rPr>
          <w:rFonts w:cs="Times"/>
          <w:lang w:val="en-US"/>
        </w:rPr>
      </w:pPr>
      <w:r w:rsidRPr="00ED55CB">
        <w:rPr>
          <w:rFonts w:cs="Times"/>
          <w:lang w:val="en-US"/>
        </w:rPr>
        <w:t>Research alternative configuration methods with the goal of finding the best possible method to configure and manage the network through Network Controller.</w:t>
      </w:r>
    </w:p>
    <w:p w14:paraId="2AE303C8" w14:textId="77777777" w:rsidR="00116DA9" w:rsidRPr="00ED55CB" w:rsidRDefault="00116DA9" w:rsidP="00E416E1">
      <w:pPr>
        <w:pStyle w:val="Listenabsatz"/>
        <w:numPr>
          <w:ilvl w:val="0"/>
          <w:numId w:val="17"/>
        </w:numPr>
        <w:rPr>
          <w:rFonts w:cs="Times"/>
          <w:lang w:val="en-US"/>
        </w:rPr>
      </w:pPr>
      <w:r w:rsidRPr="00ED55CB">
        <w:rPr>
          <w:rFonts w:cs="Times"/>
          <w:lang w:val="en-US"/>
        </w:rPr>
        <w:t>How to provide different paths in the network with different QoS properties?</w:t>
      </w:r>
    </w:p>
    <w:p w14:paraId="6214E646" w14:textId="77777777" w:rsidR="00116DA9" w:rsidRPr="00ED55CB" w:rsidRDefault="00116DA9" w:rsidP="00E416E1">
      <w:pPr>
        <w:pStyle w:val="Listenabsatz"/>
        <w:numPr>
          <w:ilvl w:val="0"/>
          <w:numId w:val="17"/>
        </w:numPr>
        <w:rPr>
          <w:rFonts w:cs="Times"/>
          <w:lang w:val="en-US"/>
        </w:rPr>
      </w:pPr>
      <w:r w:rsidRPr="00ED55CB">
        <w:rPr>
          <w:rFonts w:cs="Times"/>
          <w:lang w:val="en-US"/>
        </w:rPr>
        <w:t>Algorithms that are responsible for the optimization of the paths.</w:t>
      </w:r>
    </w:p>
    <w:p w14:paraId="6BC73B6F" w14:textId="4F47D7D2" w:rsidR="006243F5" w:rsidRPr="00ED55CB" w:rsidRDefault="00116DA9" w:rsidP="00E416E1">
      <w:pPr>
        <w:pStyle w:val="Listenabsatz"/>
        <w:numPr>
          <w:ilvl w:val="0"/>
          <w:numId w:val="17"/>
        </w:numPr>
        <w:rPr>
          <w:rFonts w:cs="Times"/>
          <w:lang w:val="en-US"/>
        </w:rPr>
      </w:pPr>
      <w:r w:rsidRPr="00ED55CB">
        <w:rPr>
          <w:rFonts w:cs="Times"/>
          <w:lang w:val="en-US"/>
        </w:rPr>
        <w:t>When a service is accessible at multiple times, how to choose the best one</w:t>
      </w:r>
      <w:r w:rsidR="00BE0C61" w:rsidRPr="00ED55CB">
        <w:rPr>
          <w:rFonts w:cs="Times"/>
          <w:lang w:val="en-US"/>
        </w:rPr>
        <w:t>.</w:t>
      </w:r>
    </w:p>
    <w:p w14:paraId="57B4DB97" w14:textId="25BA1B56" w:rsidR="00116DA9" w:rsidRPr="00ED55CB" w:rsidRDefault="00116DA9" w:rsidP="00116DA9">
      <w:pPr>
        <w:pStyle w:val="berschrift2"/>
        <w:rPr>
          <w:rFonts w:cs="Times"/>
          <w:lang w:val="en-US"/>
        </w:rPr>
      </w:pPr>
      <w:bookmarkStart w:id="36" w:name="_Toc108739186"/>
      <w:r w:rsidRPr="00ED55CB">
        <w:rPr>
          <w:rFonts w:cs="Times"/>
          <w:lang w:val="en-US"/>
        </w:rPr>
        <w:t>Work Plan</w:t>
      </w:r>
      <w:bookmarkEnd w:id="36"/>
    </w:p>
    <w:p w14:paraId="6FB77FB7" w14:textId="33AC3F2A" w:rsidR="00ED55CB" w:rsidRPr="00ED55CB" w:rsidRDefault="00ED55CB" w:rsidP="00ED55CB">
      <w:pPr>
        <w:rPr>
          <w:lang w:eastAsia="de-DE"/>
        </w:rPr>
      </w:pPr>
      <w:r w:rsidRPr="00ED55CB">
        <w:rPr>
          <w:lang w:eastAsia="de-DE"/>
        </w:rPr>
        <w:t>Work flow for this Thesis is as follows</w:t>
      </w:r>
      <w:ins w:id="37" w:author="Peter Gröschke" w:date="2022-07-31T12:56:00Z">
        <w:r w:rsidR="00474B8B">
          <w:rPr>
            <w:lang w:eastAsia="de-DE"/>
          </w:rPr>
          <w:t>:</w:t>
        </w:r>
      </w:ins>
      <w:del w:id="38" w:author="Peter Gröschke" w:date="2022-07-31T12:56:00Z">
        <w:r w:rsidRPr="00ED55CB" w:rsidDel="00474B8B">
          <w:rPr>
            <w:lang w:eastAsia="de-DE"/>
          </w:rPr>
          <w:delText>;</w:delText>
        </w:r>
      </w:del>
    </w:p>
    <w:p w14:paraId="41F3D0F8" w14:textId="0525E958" w:rsidR="00F723FD" w:rsidRPr="00ED55CB" w:rsidRDefault="00891E31" w:rsidP="0002359F">
      <w:pPr>
        <w:pStyle w:val="Listenabsatz"/>
        <w:numPr>
          <w:ilvl w:val="0"/>
          <w:numId w:val="19"/>
        </w:numPr>
        <w:rPr>
          <w:lang w:val="en-US"/>
        </w:rPr>
      </w:pPr>
      <w:r w:rsidRPr="00ED55CB">
        <w:rPr>
          <w:lang w:val="en-US"/>
        </w:rPr>
        <w:t>Research about the SDN controllers</w:t>
      </w:r>
      <w:r w:rsidR="00005148">
        <w:rPr>
          <w:lang w:val="en-US"/>
        </w:rPr>
        <w:t>.</w:t>
      </w:r>
    </w:p>
    <w:p w14:paraId="3C17D537" w14:textId="1A758F91" w:rsidR="00891E31" w:rsidRPr="00ED55CB" w:rsidRDefault="00891E31" w:rsidP="0002359F">
      <w:pPr>
        <w:pStyle w:val="Listenabsatz"/>
        <w:numPr>
          <w:ilvl w:val="0"/>
          <w:numId w:val="19"/>
        </w:numPr>
        <w:rPr>
          <w:lang w:val="en-US"/>
        </w:rPr>
      </w:pPr>
      <w:r w:rsidRPr="00ED55CB">
        <w:rPr>
          <w:lang w:val="en-US"/>
        </w:rPr>
        <w:t>Research about the emulation software</w:t>
      </w:r>
      <w:r w:rsidR="00005148">
        <w:rPr>
          <w:lang w:val="en-US"/>
        </w:rPr>
        <w:t>.</w:t>
      </w:r>
    </w:p>
    <w:p w14:paraId="2D4B452F" w14:textId="166B578D" w:rsidR="00891E31" w:rsidRPr="00ED55CB" w:rsidRDefault="00891E31" w:rsidP="0002359F">
      <w:pPr>
        <w:pStyle w:val="Listenabsatz"/>
        <w:numPr>
          <w:ilvl w:val="0"/>
          <w:numId w:val="19"/>
        </w:numPr>
        <w:rPr>
          <w:lang w:val="en-US"/>
        </w:rPr>
      </w:pPr>
      <w:r w:rsidRPr="00ED55CB">
        <w:rPr>
          <w:lang w:val="en-US"/>
        </w:rPr>
        <w:t xml:space="preserve">Installation </w:t>
      </w:r>
      <w:r w:rsidR="00630D73">
        <w:rPr>
          <w:lang w:val="en-US"/>
        </w:rPr>
        <w:t xml:space="preserve">and testing </w:t>
      </w:r>
      <w:r w:rsidRPr="00ED55CB">
        <w:rPr>
          <w:lang w:val="en-US"/>
        </w:rPr>
        <w:t xml:space="preserve">of </w:t>
      </w:r>
      <w:r w:rsidR="00630D73">
        <w:rPr>
          <w:lang w:val="en-US"/>
        </w:rPr>
        <w:t xml:space="preserve">different </w:t>
      </w:r>
      <w:r w:rsidRPr="00ED55CB">
        <w:rPr>
          <w:lang w:val="en-US"/>
        </w:rPr>
        <w:t>SDN controllers</w:t>
      </w:r>
      <w:r w:rsidR="00005148">
        <w:rPr>
          <w:lang w:val="en-US"/>
        </w:rPr>
        <w:t>.</w:t>
      </w:r>
    </w:p>
    <w:p w14:paraId="0C0E4415" w14:textId="16B6EF9E" w:rsidR="00891E31" w:rsidRDefault="00891E31" w:rsidP="0002359F">
      <w:pPr>
        <w:pStyle w:val="Listenabsatz"/>
        <w:numPr>
          <w:ilvl w:val="0"/>
          <w:numId w:val="19"/>
        </w:numPr>
        <w:rPr>
          <w:lang w:val="en-US"/>
        </w:rPr>
      </w:pPr>
      <w:r w:rsidRPr="00ED55CB">
        <w:rPr>
          <w:lang w:val="en-US"/>
        </w:rPr>
        <w:t>Configuration of these SDN controllers</w:t>
      </w:r>
      <w:r w:rsidR="00005148">
        <w:rPr>
          <w:lang w:val="en-US"/>
        </w:rPr>
        <w:t>.</w:t>
      </w:r>
    </w:p>
    <w:p w14:paraId="03132B30" w14:textId="5316A688" w:rsidR="00630D73" w:rsidRPr="00ED55CB" w:rsidRDefault="00630D73" w:rsidP="0002359F">
      <w:pPr>
        <w:pStyle w:val="Listenabsatz"/>
        <w:numPr>
          <w:ilvl w:val="0"/>
          <w:numId w:val="19"/>
        </w:numPr>
        <w:rPr>
          <w:lang w:val="en-US"/>
        </w:rPr>
      </w:pPr>
      <w:r>
        <w:rPr>
          <w:lang w:val="en-US"/>
        </w:rPr>
        <w:t>Installing and activating the features required for the</w:t>
      </w:r>
      <w:r w:rsidR="00002286">
        <w:rPr>
          <w:lang w:val="en-US"/>
        </w:rPr>
        <w:t xml:space="preserve"> services and applications running on the</w:t>
      </w:r>
      <w:r>
        <w:rPr>
          <w:lang w:val="en-US"/>
        </w:rPr>
        <w:t xml:space="preserve"> SDN controller.</w:t>
      </w:r>
    </w:p>
    <w:p w14:paraId="1C90FA81" w14:textId="589CA9FD" w:rsidR="00891E31" w:rsidRPr="00ED55CB" w:rsidRDefault="00891E31" w:rsidP="0002359F">
      <w:pPr>
        <w:pStyle w:val="Listenabsatz"/>
        <w:numPr>
          <w:ilvl w:val="0"/>
          <w:numId w:val="19"/>
        </w:numPr>
        <w:rPr>
          <w:lang w:val="en-US"/>
        </w:rPr>
      </w:pPr>
      <w:r w:rsidRPr="00ED55CB">
        <w:rPr>
          <w:lang w:val="en-US"/>
        </w:rPr>
        <w:t>Installing different network devices preferably open-source devices</w:t>
      </w:r>
      <w:r w:rsidR="00630D73">
        <w:rPr>
          <w:lang w:val="en-US"/>
        </w:rPr>
        <w:t xml:space="preserve"> to run inside the emulated environment</w:t>
      </w:r>
      <w:r w:rsidR="00005148">
        <w:rPr>
          <w:lang w:val="en-US"/>
        </w:rPr>
        <w:t>.</w:t>
      </w:r>
    </w:p>
    <w:p w14:paraId="7F0CC029" w14:textId="3BC2E1A1" w:rsidR="00891E31" w:rsidRDefault="00002286" w:rsidP="0002359F">
      <w:pPr>
        <w:pStyle w:val="Listenabsatz"/>
        <w:numPr>
          <w:ilvl w:val="0"/>
          <w:numId w:val="19"/>
        </w:numPr>
        <w:rPr>
          <w:lang w:val="en-US"/>
        </w:rPr>
      </w:pPr>
      <w:r>
        <w:rPr>
          <w:lang w:val="en-US"/>
        </w:rPr>
        <w:t>Setting up the c</w:t>
      </w:r>
      <w:r w:rsidR="00891E31" w:rsidRPr="00ED55CB">
        <w:rPr>
          <w:lang w:val="en-US"/>
        </w:rPr>
        <w:t>onnecti</w:t>
      </w:r>
      <w:r>
        <w:rPr>
          <w:lang w:val="en-US"/>
        </w:rPr>
        <w:t>on between</w:t>
      </w:r>
      <w:r w:rsidR="00891E31" w:rsidRPr="00ED55CB">
        <w:rPr>
          <w:lang w:val="en-US"/>
        </w:rPr>
        <w:t xml:space="preserve"> these networking devices </w:t>
      </w:r>
      <w:r>
        <w:rPr>
          <w:lang w:val="en-US"/>
        </w:rPr>
        <w:t>and</w:t>
      </w:r>
      <w:r w:rsidR="00891E31" w:rsidRPr="00ED55CB">
        <w:rPr>
          <w:lang w:val="en-US"/>
        </w:rPr>
        <w:t xml:space="preserve"> the SDN controller</w:t>
      </w:r>
      <w:r w:rsidR="00005148">
        <w:rPr>
          <w:lang w:val="en-US"/>
        </w:rPr>
        <w:t>.</w:t>
      </w:r>
    </w:p>
    <w:p w14:paraId="00C79035" w14:textId="02F3FDE0" w:rsidR="00002286" w:rsidRPr="00ED55CB" w:rsidRDefault="00002286" w:rsidP="0002359F">
      <w:pPr>
        <w:pStyle w:val="Listenabsatz"/>
        <w:numPr>
          <w:ilvl w:val="0"/>
          <w:numId w:val="19"/>
        </w:numPr>
        <w:rPr>
          <w:lang w:val="en-US"/>
        </w:rPr>
      </w:pPr>
      <w:r w:rsidRPr="00ED55CB">
        <w:rPr>
          <w:lang w:val="en-US"/>
        </w:rPr>
        <w:t>Document the difficulties and errors found</w:t>
      </w:r>
      <w:r>
        <w:rPr>
          <w:lang w:val="en-US"/>
        </w:rPr>
        <w:t xml:space="preserve"> while installation and debugging the connectivity between the different network devices and SDN controller</w:t>
      </w:r>
    </w:p>
    <w:p w14:paraId="68E9A748" w14:textId="53A99A33" w:rsidR="00891E31" w:rsidRPr="00ED55CB" w:rsidRDefault="00891E31" w:rsidP="0002359F">
      <w:pPr>
        <w:pStyle w:val="Listenabsatz"/>
        <w:numPr>
          <w:ilvl w:val="0"/>
          <w:numId w:val="19"/>
        </w:numPr>
        <w:rPr>
          <w:lang w:val="en-US"/>
        </w:rPr>
      </w:pPr>
      <w:r w:rsidRPr="00ED55CB">
        <w:rPr>
          <w:lang w:val="en-US"/>
        </w:rPr>
        <w:t>Creating and implementing different network topologies</w:t>
      </w:r>
      <w:r w:rsidR="00005148">
        <w:rPr>
          <w:lang w:val="en-US"/>
        </w:rPr>
        <w:t>.</w:t>
      </w:r>
    </w:p>
    <w:p w14:paraId="419AEAA5" w14:textId="222893B8" w:rsidR="00891E31" w:rsidRPr="00ED55CB" w:rsidRDefault="00891E31" w:rsidP="0002359F">
      <w:pPr>
        <w:pStyle w:val="Listenabsatz"/>
        <w:numPr>
          <w:ilvl w:val="0"/>
          <w:numId w:val="19"/>
        </w:numPr>
        <w:rPr>
          <w:lang w:val="en-US"/>
        </w:rPr>
      </w:pPr>
      <w:r w:rsidRPr="00ED55CB">
        <w:rPr>
          <w:lang w:val="en-US"/>
        </w:rPr>
        <w:t>Creating use cases</w:t>
      </w:r>
      <w:r w:rsidR="00DA7EBA">
        <w:rPr>
          <w:lang w:val="en-US"/>
        </w:rPr>
        <w:t xml:space="preserve"> suitable for SDN controller in the emulated environment</w:t>
      </w:r>
      <w:r w:rsidR="00005148">
        <w:rPr>
          <w:lang w:val="en-US"/>
        </w:rPr>
        <w:t>.</w:t>
      </w:r>
    </w:p>
    <w:p w14:paraId="5BBB56B2" w14:textId="6B2B6705" w:rsidR="00005148" w:rsidRPr="00005148" w:rsidRDefault="00891E31" w:rsidP="00005148">
      <w:pPr>
        <w:pStyle w:val="Listenabsatz"/>
        <w:numPr>
          <w:ilvl w:val="0"/>
          <w:numId w:val="19"/>
        </w:numPr>
        <w:rPr>
          <w:lang w:val="en-US"/>
        </w:rPr>
      </w:pPr>
      <w:r w:rsidRPr="00ED55CB">
        <w:rPr>
          <w:lang w:val="en-US"/>
        </w:rPr>
        <w:t xml:space="preserve">Implementing </w:t>
      </w:r>
      <w:r w:rsidR="000C4BFC">
        <w:rPr>
          <w:lang w:val="en-US"/>
        </w:rPr>
        <w:t>and test</w:t>
      </w:r>
      <w:r w:rsidR="00CF61A0">
        <w:rPr>
          <w:lang w:val="en-US"/>
        </w:rPr>
        <w:t>ing</w:t>
      </w:r>
      <w:r w:rsidR="000C4BFC">
        <w:rPr>
          <w:lang w:val="en-US"/>
        </w:rPr>
        <w:t xml:space="preserve"> </w:t>
      </w:r>
      <w:r w:rsidRPr="00ED55CB">
        <w:rPr>
          <w:lang w:val="en-US"/>
        </w:rPr>
        <w:t>these use cases</w:t>
      </w:r>
      <w:r w:rsidR="00FA2744">
        <w:rPr>
          <w:lang w:val="en-US"/>
        </w:rPr>
        <w:t xml:space="preserve"> in the emulated environment</w:t>
      </w:r>
      <w:r w:rsidR="00005148">
        <w:rPr>
          <w:lang w:val="en-US"/>
        </w:rPr>
        <w:t>.</w:t>
      </w:r>
    </w:p>
    <w:p w14:paraId="7BC1FD70" w14:textId="799317BD" w:rsidR="009037F4" w:rsidRPr="00ED55CB" w:rsidRDefault="009037F4" w:rsidP="00F723FD">
      <w:pPr>
        <w:pStyle w:val="berschrift2"/>
        <w:rPr>
          <w:rFonts w:cs="Times"/>
          <w:lang w:val="en-US"/>
        </w:rPr>
      </w:pPr>
      <w:bookmarkStart w:id="39" w:name="_Toc108739187"/>
      <w:r w:rsidRPr="00ED55CB">
        <w:rPr>
          <w:rFonts w:cs="Times"/>
          <w:lang w:val="en-US"/>
        </w:rPr>
        <w:t>Previous Work</w:t>
      </w:r>
      <w:bookmarkEnd w:id="39"/>
    </w:p>
    <w:p w14:paraId="1B02AC5E" w14:textId="6FF14A04" w:rsidR="00944E85" w:rsidRPr="00ED55CB" w:rsidRDefault="00944E85" w:rsidP="00944E85">
      <w:pPr>
        <w:rPr>
          <w:lang w:eastAsia="de-DE"/>
        </w:rPr>
      </w:pPr>
      <w:r w:rsidRPr="00ED55CB">
        <w:rPr>
          <w:lang w:eastAsia="de-DE"/>
        </w:rPr>
        <w:t>Through the study and research about implementation of SDN controllers in virtual environments, the following points were found</w:t>
      </w:r>
      <w:ins w:id="40" w:author="Peter Gröschke" w:date="2022-07-31T12:56:00Z">
        <w:r w:rsidR="00474B8B">
          <w:rPr>
            <w:lang w:eastAsia="de-DE"/>
          </w:rPr>
          <w:t>:</w:t>
        </w:r>
      </w:ins>
      <w:del w:id="41" w:author="Peter Gröschke" w:date="2022-07-31T12:56:00Z">
        <w:r w:rsidRPr="00ED55CB" w:rsidDel="00474B8B">
          <w:rPr>
            <w:lang w:eastAsia="de-DE"/>
          </w:rPr>
          <w:delText>;</w:delText>
        </w:r>
      </w:del>
    </w:p>
    <w:p w14:paraId="025D08C6" w14:textId="3982F145" w:rsidR="00116DA9" w:rsidRPr="00ED55CB" w:rsidRDefault="00116DA9" w:rsidP="00AA7957">
      <w:pPr>
        <w:pStyle w:val="Listenabsatz"/>
        <w:numPr>
          <w:ilvl w:val="0"/>
          <w:numId w:val="2"/>
        </w:numPr>
        <w:spacing w:after="0" w:line="240" w:lineRule="auto"/>
        <w:rPr>
          <w:rFonts w:cs="Times"/>
          <w:lang w:val="en-US"/>
        </w:rPr>
      </w:pPr>
      <w:r w:rsidRPr="00ED55CB">
        <w:rPr>
          <w:rFonts w:cs="Times"/>
          <w:lang w:val="en-US"/>
        </w:rPr>
        <w:t xml:space="preserve">Currently </w:t>
      </w:r>
      <w:r w:rsidR="00405857" w:rsidRPr="00ED55CB">
        <w:rPr>
          <w:rFonts w:cs="Times"/>
          <w:lang w:val="en-US"/>
        </w:rPr>
        <w:t>various</w:t>
      </w:r>
      <w:r w:rsidRPr="00ED55CB">
        <w:rPr>
          <w:rFonts w:cs="Times"/>
          <w:lang w:val="en-US"/>
        </w:rPr>
        <w:t xml:space="preserve"> Open-source SDN controllers are available to be </w:t>
      </w:r>
      <w:r w:rsidR="00405857" w:rsidRPr="00ED55CB">
        <w:rPr>
          <w:rFonts w:cs="Times"/>
          <w:lang w:val="en-US"/>
        </w:rPr>
        <w:t>implemente</w:t>
      </w:r>
      <w:r w:rsidRPr="00ED55CB">
        <w:rPr>
          <w:rFonts w:cs="Times"/>
          <w:lang w:val="en-US"/>
        </w:rPr>
        <w:t xml:space="preserve">d and tested in the environment. To name few, </w:t>
      </w:r>
      <w:proofErr w:type="spellStart"/>
      <w:r w:rsidRPr="00ED55CB">
        <w:rPr>
          <w:rFonts w:cs="Times"/>
          <w:lang w:val="en-US"/>
        </w:rPr>
        <w:t>OpenDayLight</w:t>
      </w:r>
      <w:proofErr w:type="spellEnd"/>
      <w:r w:rsidRPr="00ED55CB">
        <w:rPr>
          <w:rFonts w:cs="Times"/>
          <w:lang w:val="en-US"/>
        </w:rPr>
        <w:t xml:space="preserve"> (ODL), Open Network Operating System (ONOS), Ryu and Faucet.</w:t>
      </w:r>
    </w:p>
    <w:p w14:paraId="46263439" w14:textId="2CB16940"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 xml:space="preserve">ONOS and ODL are built to have centralized architectures. Hence, they tend to be easier to maintain and confer lower latency between the tightly coupled southbound APIs and </w:t>
      </w:r>
      <w:r w:rsidR="00164563" w:rsidRPr="00ED55CB">
        <w:rPr>
          <w:rFonts w:cs="Times"/>
          <w:lang w:val="en-US"/>
        </w:rPr>
        <w:t>n</w:t>
      </w:r>
      <w:r w:rsidRPr="00ED55CB">
        <w:rPr>
          <w:rFonts w:cs="Times"/>
          <w:lang w:val="en-US"/>
        </w:rPr>
        <w:t>orthbound APIs.</w:t>
      </w:r>
    </w:p>
    <w:p w14:paraId="42AE5390" w14:textId="77777777"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Faucet is built to have distributed architectures which generally are more complex to maintain and deploy but can allow the platform to scale more effectively. By decoupling the processing of PCE, Telemetry and Southbound interface traffic, each function can be scaled independently to avoid performance bottlenecks.</w:t>
      </w:r>
    </w:p>
    <w:p w14:paraId="34C89886" w14:textId="77777777"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 xml:space="preserve">Whereas, Ryu is different to the other options, although having a core set of programs that are run as a platform, it is better thought of as a toolbox, with which SDN controller functionality can be built. </w:t>
      </w:r>
    </w:p>
    <w:p w14:paraId="0E902506" w14:textId="77777777"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 xml:space="preserve">ONOS and ODL are written in Java, for which development resources are abundant in the market, with good supporting documentation and libraries available. </w:t>
      </w:r>
    </w:p>
    <w:p w14:paraId="4AE91093" w14:textId="77777777"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Ryu and Faucet are written in Python, a well-supported language and has an active community developing the framework. The documentation is concise and technical, aimed at developers to maximize the utility of the system.</w:t>
      </w:r>
    </w:p>
    <w:p w14:paraId="6A2DB67C" w14:textId="77777777"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Both ODL and ONOS benefit from large developer and user communities under the Linux Foundation Networking banner. Many large international players are involved in the development and governance of these projects, which could add to the longevity and security over time.</w:t>
      </w:r>
    </w:p>
    <w:p w14:paraId="0A1270E7" w14:textId="0182170B" w:rsidR="00116DA9" w:rsidRPr="00ED55CB" w:rsidRDefault="00116DA9" w:rsidP="00AA7957">
      <w:pPr>
        <w:pStyle w:val="Listenabsatz"/>
        <w:numPr>
          <w:ilvl w:val="0"/>
          <w:numId w:val="4"/>
        </w:numPr>
        <w:spacing w:after="0" w:line="240" w:lineRule="auto"/>
        <w:rPr>
          <w:rFonts w:cs="Times"/>
          <w:lang w:val="en-US"/>
        </w:rPr>
      </w:pPr>
      <w:r w:rsidRPr="00ED55CB">
        <w:rPr>
          <w:rFonts w:cs="Times"/>
          <w:lang w:val="en-US"/>
        </w:rPr>
        <w:t xml:space="preserve">Ryu and Faucet are well supported, targeted controllers. Due to the emerging nature of the field, both </w:t>
      </w:r>
      <w:proofErr w:type="gramStart"/>
      <w:r w:rsidRPr="00ED55CB">
        <w:rPr>
          <w:rFonts w:cs="Times"/>
          <w:lang w:val="en-US"/>
        </w:rPr>
        <w:t>options look</w:t>
      </w:r>
      <w:proofErr w:type="gramEnd"/>
      <w:r w:rsidRPr="00ED55CB">
        <w:rPr>
          <w:rFonts w:cs="Times"/>
          <w:lang w:val="en-US"/>
        </w:rPr>
        <w:t xml:space="preserve"> to have a bright future, with a simpler, streamlined approach to change submission and testing.</w:t>
      </w:r>
    </w:p>
    <w:p w14:paraId="6598389E" w14:textId="77777777" w:rsidR="00CC2011" w:rsidRPr="00ED55CB" w:rsidRDefault="00CC2011" w:rsidP="005F20F6">
      <w:pPr>
        <w:pStyle w:val="Listenabsatz"/>
        <w:numPr>
          <w:ilvl w:val="0"/>
          <w:numId w:val="5"/>
        </w:numPr>
        <w:spacing w:after="0" w:line="240" w:lineRule="auto"/>
        <w:rPr>
          <w:rFonts w:cs="Times"/>
          <w:lang w:val="en-US"/>
        </w:rPr>
      </w:pPr>
      <w:r w:rsidRPr="00ED55CB">
        <w:rPr>
          <w:rFonts w:cs="Times"/>
          <w:lang w:val="en-US"/>
        </w:rPr>
        <w:t>Most of the software defined networking testbeds are implemented and analyzed with the Mininet environment.</w:t>
      </w:r>
    </w:p>
    <w:p w14:paraId="18AFB805" w14:textId="4EB535BC" w:rsidR="00116DA9" w:rsidRPr="00ED55CB" w:rsidRDefault="00116DA9" w:rsidP="005F20F6">
      <w:pPr>
        <w:pStyle w:val="Listenabsatz"/>
        <w:numPr>
          <w:ilvl w:val="0"/>
          <w:numId w:val="5"/>
        </w:numPr>
        <w:spacing w:after="0" w:line="240" w:lineRule="auto"/>
        <w:rPr>
          <w:rFonts w:cs="Times"/>
          <w:lang w:val="en-US"/>
        </w:rPr>
      </w:pPr>
      <w:r w:rsidRPr="00ED55CB">
        <w:rPr>
          <w:rFonts w:cs="Times"/>
          <w:lang w:val="en-US"/>
        </w:rPr>
        <w:t xml:space="preserve">Mininet being network emulator </w:t>
      </w:r>
      <w:r w:rsidR="00CC2011" w:rsidRPr="00ED55CB">
        <w:rPr>
          <w:rFonts w:cs="Times"/>
          <w:lang w:val="en-US"/>
        </w:rPr>
        <w:t>is</w:t>
      </w:r>
      <w:r w:rsidRPr="00ED55CB">
        <w:rPr>
          <w:rFonts w:cs="Times"/>
          <w:lang w:val="en-US"/>
        </w:rPr>
        <w:t xml:space="preserve"> used to deploy </w:t>
      </w:r>
      <w:r w:rsidR="00CC2011" w:rsidRPr="00ED55CB">
        <w:rPr>
          <w:rFonts w:cs="Times"/>
          <w:lang w:val="en-US"/>
        </w:rPr>
        <w:t xml:space="preserve">quick </w:t>
      </w:r>
      <w:r w:rsidRPr="00ED55CB">
        <w:rPr>
          <w:rFonts w:cs="Times"/>
          <w:lang w:val="en-US"/>
        </w:rPr>
        <w:t>network topolog</w:t>
      </w:r>
      <w:r w:rsidR="00CC2011" w:rsidRPr="00ED55CB">
        <w:rPr>
          <w:rFonts w:cs="Times"/>
          <w:lang w:val="en-US"/>
        </w:rPr>
        <w:t>ies</w:t>
      </w:r>
      <w:r w:rsidRPr="00ED55CB">
        <w:rPr>
          <w:rFonts w:cs="Times"/>
          <w:lang w:val="en-US"/>
        </w:rPr>
        <w:t xml:space="preserve"> with Open </w:t>
      </w:r>
      <w:proofErr w:type="spellStart"/>
      <w:r w:rsidRPr="00ED55CB">
        <w:rPr>
          <w:rFonts w:cs="Times"/>
          <w:lang w:val="en-US"/>
        </w:rPr>
        <w:t>vSwitch</w:t>
      </w:r>
      <w:proofErr w:type="spellEnd"/>
      <w:r w:rsidRPr="00ED55CB">
        <w:rPr>
          <w:rFonts w:cs="Times"/>
          <w:lang w:val="en-US"/>
        </w:rPr>
        <w:t xml:space="preserve"> supporting SDN protocols</w:t>
      </w:r>
      <w:r w:rsidR="00CC2011" w:rsidRPr="00ED55CB">
        <w:rPr>
          <w:rFonts w:cs="Times"/>
          <w:lang w:val="en-US"/>
        </w:rPr>
        <w:t xml:space="preserve"> along with in-built SDN controller</w:t>
      </w:r>
      <w:r w:rsidRPr="00ED55CB">
        <w:rPr>
          <w:rFonts w:cs="Times"/>
          <w:lang w:val="en-US"/>
        </w:rPr>
        <w:t>.</w:t>
      </w:r>
      <w:r w:rsidR="00CC2011" w:rsidRPr="00ED55CB">
        <w:rPr>
          <w:rFonts w:cs="Times"/>
          <w:lang w:val="en-US"/>
        </w:rPr>
        <w:t xml:space="preserve"> These are </w:t>
      </w:r>
      <w:proofErr w:type="gramStart"/>
      <w:r w:rsidR="007419A8" w:rsidRPr="00ED55CB">
        <w:rPr>
          <w:rFonts w:cs="Times"/>
          <w:lang w:val="en-US"/>
        </w:rPr>
        <w:t>ran</w:t>
      </w:r>
      <w:proofErr w:type="gramEnd"/>
      <w:r w:rsidR="007419A8" w:rsidRPr="00ED55CB">
        <w:rPr>
          <w:rFonts w:cs="Times"/>
          <w:lang w:val="en-US"/>
        </w:rPr>
        <w:t xml:space="preserve"> as virtual instances inside the Mininet environment. </w:t>
      </w:r>
    </w:p>
    <w:p w14:paraId="283348BF" w14:textId="095D953A" w:rsidR="00116DA9" w:rsidRPr="00ED55CB" w:rsidRDefault="007E7049" w:rsidP="007E7049">
      <w:pPr>
        <w:pStyle w:val="Listenabsatz"/>
        <w:numPr>
          <w:ilvl w:val="0"/>
          <w:numId w:val="5"/>
        </w:numPr>
        <w:spacing w:after="0" w:line="240" w:lineRule="auto"/>
        <w:rPr>
          <w:rFonts w:cs="Times"/>
          <w:lang w:val="en-US"/>
        </w:rPr>
      </w:pPr>
      <w:r w:rsidRPr="00ED55CB">
        <w:rPr>
          <w:rFonts w:cs="Times"/>
          <w:lang w:val="en-US"/>
        </w:rPr>
        <w:t xml:space="preserve">In GNS3, real images of the network devices are used which are almost identical to the </w:t>
      </w:r>
      <w:del w:id="42" w:author="Peter Gröschke" w:date="2022-07-31T12:56:00Z">
        <w:r w:rsidRPr="00ED55CB" w:rsidDel="00474B8B">
          <w:rPr>
            <w:rFonts w:cs="Times"/>
            <w:lang w:val="en-US"/>
          </w:rPr>
          <w:delText>real world</w:delText>
        </w:r>
      </w:del>
      <w:ins w:id="43" w:author="Peter Gröschke" w:date="2022-07-31T12:56:00Z">
        <w:r w:rsidR="00474B8B" w:rsidRPr="00ED55CB">
          <w:rPr>
            <w:rFonts w:cs="Times"/>
            <w:lang w:val="en-US"/>
          </w:rPr>
          <w:t>real-world</w:t>
        </w:r>
      </w:ins>
      <w:r w:rsidRPr="00ED55CB">
        <w:rPr>
          <w:rFonts w:cs="Times"/>
          <w:lang w:val="en-US"/>
        </w:rPr>
        <w:t xml:space="preserve"> network devices. Quite few experimental research was found where SDN controller was tested with network topologies created using the network devices in</w:t>
      </w:r>
      <w:r w:rsidR="00116DA9" w:rsidRPr="00ED55CB">
        <w:rPr>
          <w:rFonts w:cs="Times"/>
          <w:lang w:val="en-US"/>
        </w:rPr>
        <w:t xml:space="preserve"> GNS3</w:t>
      </w:r>
      <w:r w:rsidRPr="00ED55CB">
        <w:rPr>
          <w:rFonts w:cs="Times"/>
          <w:lang w:val="en-US"/>
        </w:rPr>
        <w:t xml:space="preserve"> environment.</w:t>
      </w:r>
    </w:p>
    <w:p w14:paraId="1755CED3" w14:textId="5274779A" w:rsidR="00B429B4" w:rsidRPr="00ED55CB" w:rsidRDefault="00B429B4" w:rsidP="00B429B4">
      <w:pPr>
        <w:pStyle w:val="Listenabsatz"/>
        <w:numPr>
          <w:ilvl w:val="0"/>
          <w:numId w:val="5"/>
        </w:numPr>
        <w:rPr>
          <w:rFonts w:cs="Times"/>
          <w:lang w:val="en-US"/>
        </w:rPr>
      </w:pPr>
      <w:r w:rsidRPr="00ED55CB">
        <w:rPr>
          <w:rFonts w:cs="Times"/>
          <w:lang w:val="en-US"/>
        </w:rPr>
        <w:t xml:space="preserve">New versions of </w:t>
      </w:r>
      <w:proofErr w:type="spellStart"/>
      <w:r w:rsidRPr="00ED55CB">
        <w:rPr>
          <w:rFonts w:cs="Times"/>
          <w:lang w:val="en-US"/>
        </w:rPr>
        <w:t>OpenDayLight</w:t>
      </w:r>
      <w:proofErr w:type="spellEnd"/>
      <w:r w:rsidRPr="00ED55CB">
        <w:rPr>
          <w:rFonts w:cs="Times"/>
          <w:lang w:val="en-US"/>
        </w:rPr>
        <w:t xml:space="preserve"> controller do not support the GUI</w:t>
      </w:r>
      <w:r w:rsidR="00814CC6" w:rsidRPr="00ED55CB">
        <w:rPr>
          <w:rFonts w:cs="Times"/>
          <w:lang w:val="en-US"/>
        </w:rPr>
        <w:t xml:space="preserve"> (DLUX application features)</w:t>
      </w:r>
      <w:r w:rsidRPr="00ED55CB">
        <w:rPr>
          <w:rFonts w:cs="Times"/>
          <w:lang w:val="en-US"/>
        </w:rPr>
        <w:t xml:space="preserve"> and L2 switch applications. Study </w:t>
      </w:r>
      <w:del w:id="44" w:author="Peter Gröschke" w:date="2022-07-31T12:55:00Z">
        <w:r w:rsidRPr="00ED55CB" w:rsidDel="00474B8B">
          <w:rPr>
            <w:rFonts w:cs="Times"/>
            <w:lang w:val="en-US"/>
          </w:rPr>
          <w:delText xml:space="preserve"> </w:delText>
        </w:r>
      </w:del>
      <w:r w:rsidRPr="00ED55CB">
        <w:rPr>
          <w:rFonts w:cs="Times"/>
          <w:lang w:val="en-US"/>
        </w:rPr>
        <w:t xml:space="preserve">reveals the projects associated with these </w:t>
      </w:r>
      <w:r w:rsidR="00993234" w:rsidRPr="00ED55CB">
        <w:rPr>
          <w:rFonts w:cs="Times"/>
          <w:lang w:val="en-US"/>
        </w:rPr>
        <w:t>applications</w:t>
      </w:r>
      <w:r w:rsidRPr="00ED55CB">
        <w:rPr>
          <w:rFonts w:cs="Times"/>
          <w:lang w:val="en-US"/>
        </w:rPr>
        <w:t xml:space="preserve"> were separated from </w:t>
      </w:r>
      <w:proofErr w:type="spellStart"/>
      <w:r w:rsidRPr="00ED55CB">
        <w:rPr>
          <w:rFonts w:cs="Times"/>
          <w:lang w:val="en-US"/>
        </w:rPr>
        <w:t>OpenDayLight</w:t>
      </w:r>
      <w:proofErr w:type="spellEnd"/>
      <w:r w:rsidRPr="00ED55CB">
        <w:rPr>
          <w:rFonts w:cs="Times"/>
          <w:lang w:val="en-US"/>
        </w:rPr>
        <w:t>.</w:t>
      </w:r>
    </w:p>
    <w:p w14:paraId="725CE6A1" w14:textId="550FC84E" w:rsidR="00405857" w:rsidRPr="00ED55CB" w:rsidRDefault="00405857">
      <w:pPr>
        <w:spacing w:before="0" w:after="160" w:line="259" w:lineRule="auto"/>
        <w:jc w:val="left"/>
        <w:rPr>
          <w:rFonts w:cs="Times"/>
        </w:rPr>
      </w:pPr>
      <w:r w:rsidRPr="00ED55CB">
        <w:rPr>
          <w:rFonts w:cs="Times"/>
        </w:rPr>
        <w:br w:type="page"/>
      </w:r>
    </w:p>
    <w:p w14:paraId="73E7236C" w14:textId="37C2D182" w:rsidR="00116DA9" w:rsidRPr="00ED55CB" w:rsidRDefault="004977E0" w:rsidP="00116DA9">
      <w:pPr>
        <w:pStyle w:val="berschrift1"/>
        <w:rPr>
          <w:rFonts w:cs="Times"/>
          <w:lang w:val="en-US"/>
        </w:rPr>
      </w:pPr>
      <w:r w:rsidRPr="00ED55CB">
        <w:rPr>
          <w:rFonts w:cs="Times"/>
          <w:lang w:val="en-US"/>
        </w:rPr>
        <w:t>Current Status of progress</w:t>
      </w:r>
    </w:p>
    <w:p w14:paraId="54146CE3" w14:textId="6748B93D" w:rsidR="00510B4F" w:rsidRPr="00ED55CB" w:rsidRDefault="00116DA9" w:rsidP="00CD56ED">
      <w:pPr>
        <w:rPr>
          <w:rFonts w:cs="Times"/>
        </w:rPr>
      </w:pPr>
      <w:r w:rsidRPr="00ED55CB">
        <w:rPr>
          <w:rFonts w:cs="Times"/>
        </w:rPr>
        <w:t xml:space="preserve">After researching about various SDN controllers, </w:t>
      </w:r>
      <w:r w:rsidR="00265A9D" w:rsidRPr="00ED55CB">
        <w:rPr>
          <w:rFonts w:cs="Times"/>
        </w:rPr>
        <w:t>few</w:t>
      </w:r>
      <w:r w:rsidRPr="00ED55CB">
        <w:rPr>
          <w:rFonts w:cs="Times"/>
        </w:rPr>
        <w:t xml:space="preserve"> suitable SDN controller</w:t>
      </w:r>
      <w:r w:rsidR="00265A9D" w:rsidRPr="00ED55CB">
        <w:rPr>
          <w:rFonts w:cs="Times"/>
        </w:rPr>
        <w:t>s were selected</w:t>
      </w:r>
      <w:r w:rsidRPr="00ED55CB">
        <w:rPr>
          <w:rFonts w:cs="Times"/>
        </w:rPr>
        <w:t xml:space="preserve"> for building a</w:t>
      </w:r>
      <w:del w:id="45" w:author="Gröschke, Peter, Dr. [14]" w:date="2022-07-31T12:48:00Z">
        <w:r w:rsidRPr="00ED55CB" w:rsidDel="00063804">
          <w:rPr>
            <w:rFonts w:cs="Times"/>
          </w:rPr>
          <w:delText>n</w:delText>
        </w:r>
      </w:del>
      <w:r w:rsidRPr="00ED55CB">
        <w:rPr>
          <w:rFonts w:cs="Times"/>
        </w:rPr>
        <w:t xml:space="preserve"> </w:t>
      </w:r>
      <w:r w:rsidR="00265A9D" w:rsidRPr="00ED55CB">
        <w:rPr>
          <w:rFonts w:cs="Times"/>
        </w:rPr>
        <w:t xml:space="preserve">virtual </w:t>
      </w:r>
      <w:r w:rsidRPr="00ED55CB">
        <w:rPr>
          <w:rFonts w:cs="Times"/>
        </w:rPr>
        <w:t xml:space="preserve">environment </w:t>
      </w:r>
      <w:r w:rsidR="00265A9D" w:rsidRPr="00ED55CB">
        <w:rPr>
          <w:rFonts w:cs="Times"/>
        </w:rPr>
        <w:t xml:space="preserve">on the emulation software. These SDN controllers were Open Network Operating System (ONOS), </w:t>
      </w:r>
      <w:proofErr w:type="spellStart"/>
      <w:r w:rsidR="00265A9D" w:rsidRPr="00ED55CB">
        <w:rPr>
          <w:rFonts w:cs="Times"/>
        </w:rPr>
        <w:t>OpenDayLight</w:t>
      </w:r>
      <w:proofErr w:type="spellEnd"/>
      <w:r w:rsidR="00265A9D" w:rsidRPr="00ED55CB">
        <w:rPr>
          <w:rFonts w:cs="Times"/>
        </w:rPr>
        <w:t xml:space="preserve"> (ODL) and Ryu.</w:t>
      </w:r>
      <w:r w:rsidR="008637E6" w:rsidRPr="00ED55CB">
        <w:rPr>
          <w:rFonts w:cs="Times"/>
        </w:rPr>
        <w:t xml:space="preserve"> Similarly, to create the network with network elements, two emulation </w:t>
      </w:r>
      <w:r w:rsidR="00F723FD" w:rsidRPr="00ED55CB">
        <w:rPr>
          <w:rFonts w:cs="Times"/>
        </w:rPr>
        <w:t>software</w:t>
      </w:r>
      <w:r w:rsidR="008637E6" w:rsidRPr="00ED55CB">
        <w:rPr>
          <w:rFonts w:cs="Times"/>
        </w:rPr>
        <w:t xml:space="preserve"> are selected, namely, Mininet and GNS3.</w:t>
      </w:r>
    </w:p>
    <w:p w14:paraId="2CBB464C" w14:textId="569D7041" w:rsidR="008637E6" w:rsidRPr="00ED55CB" w:rsidRDefault="008637E6" w:rsidP="000E233E">
      <w:pPr>
        <w:pStyle w:val="berschrift2"/>
        <w:rPr>
          <w:lang w:val="en-US"/>
        </w:rPr>
      </w:pPr>
      <w:commentRangeStart w:id="46"/>
      <w:r w:rsidRPr="00ED55CB">
        <w:rPr>
          <w:lang w:val="en-US"/>
        </w:rPr>
        <w:t>Installation</w:t>
      </w:r>
      <w:commentRangeEnd w:id="46"/>
      <w:r w:rsidR="00063804">
        <w:rPr>
          <w:rStyle w:val="Kommentarzeichen"/>
          <w:rFonts w:eastAsiaTheme="minorHAnsi" w:cstheme="minorBidi"/>
          <w:lang w:val="en-US" w:eastAsia="en-US"/>
        </w:rPr>
        <w:commentReference w:id="46"/>
      </w:r>
    </w:p>
    <w:p w14:paraId="070B7297" w14:textId="77777777" w:rsidR="00781B55" w:rsidRPr="00ED55CB" w:rsidRDefault="0049554F" w:rsidP="00116DA9">
      <w:pPr>
        <w:rPr>
          <w:rFonts w:cs="Times"/>
        </w:rPr>
      </w:pPr>
      <w:r w:rsidRPr="00ED55CB">
        <w:rPr>
          <w:rFonts w:cs="Times"/>
        </w:rPr>
        <w:t>For setting up the testbed for this Thesis</w:t>
      </w:r>
      <w:r w:rsidR="003B703D" w:rsidRPr="00ED55CB">
        <w:rPr>
          <w:rFonts w:cs="Times"/>
        </w:rPr>
        <w:t xml:space="preserve"> work, all the major components were installed on the </w:t>
      </w:r>
      <w:r w:rsidRPr="00ED55CB">
        <w:rPr>
          <w:rFonts w:cs="Times"/>
        </w:rPr>
        <w:t>Oracle VM VirtualBox virtualization application.</w:t>
      </w:r>
      <w:r w:rsidR="00781B55" w:rsidRPr="00ED55CB">
        <w:rPr>
          <w:rFonts w:cs="Times"/>
        </w:rPr>
        <w:t xml:space="preserve"> </w:t>
      </w:r>
      <w:r w:rsidR="008637E6" w:rsidRPr="00ED55CB">
        <w:rPr>
          <w:rFonts w:cs="Times"/>
        </w:rPr>
        <w:t xml:space="preserve">Different virtual machines </w:t>
      </w:r>
      <w:r w:rsidR="00E958C2" w:rsidRPr="00ED55CB">
        <w:rPr>
          <w:rFonts w:cs="Times"/>
        </w:rPr>
        <w:t>we</w:t>
      </w:r>
      <w:r w:rsidR="008637E6" w:rsidRPr="00ED55CB">
        <w:rPr>
          <w:rFonts w:cs="Times"/>
        </w:rPr>
        <w:t>re created for each SDN controller</w:t>
      </w:r>
      <w:r w:rsidR="00E958C2" w:rsidRPr="00ED55CB">
        <w:rPr>
          <w:rFonts w:cs="Times"/>
        </w:rPr>
        <w:t>.</w:t>
      </w:r>
    </w:p>
    <w:p w14:paraId="41729713" w14:textId="6C0E98DE" w:rsidR="008637E6" w:rsidRPr="00ED55CB" w:rsidRDefault="003B703D" w:rsidP="00116DA9">
      <w:pPr>
        <w:rPr>
          <w:rFonts w:cs="Times"/>
        </w:rPr>
      </w:pPr>
      <w:r w:rsidRPr="00ED55CB">
        <w:rPr>
          <w:rFonts w:cs="Times"/>
        </w:rPr>
        <w:t>Mininet-VM and GNS3 VM were also running on different instances of Virtual Machines.</w:t>
      </w:r>
      <w:r w:rsidR="00E958C2" w:rsidRPr="00ED55CB">
        <w:rPr>
          <w:rFonts w:cs="Times"/>
        </w:rPr>
        <w:t xml:space="preserve"> Mininet-VM </w:t>
      </w:r>
      <w:proofErr w:type="gramStart"/>
      <w:r w:rsidR="00E958C2" w:rsidRPr="00ED55CB">
        <w:rPr>
          <w:rFonts w:cs="Times"/>
        </w:rPr>
        <w:t>is capable of creating</w:t>
      </w:r>
      <w:proofErr w:type="gramEnd"/>
      <w:r w:rsidR="00E958C2" w:rsidRPr="00ED55CB">
        <w:rPr>
          <w:rFonts w:cs="Times"/>
        </w:rPr>
        <w:t xml:space="preserve"> topologies with Open </w:t>
      </w:r>
      <w:proofErr w:type="spellStart"/>
      <w:r w:rsidR="00E958C2" w:rsidRPr="00ED55CB">
        <w:rPr>
          <w:rFonts w:cs="Times"/>
        </w:rPr>
        <w:t>vSwitches</w:t>
      </w:r>
      <w:proofErr w:type="spellEnd"/>
      <w:r w:rsidR="00E958C2" w:rsidRPr="00ED55CB">
        <w:rPr>
          <w:rFonts w:cs="Times"/>
        </w:rPr>
        <w:t xml:space="preserve">, Hosts and SDN Controller all in itself. When topologies are created in GNS3 using the all-in-one software GUI client, the devices created </w:t>
      </w:r>
      <w:proofErr w:type="gramStart"/>
      <w:r w:rsidR="00E958C2" w:rsidRPr="00ED55CB">
        <w:rPr>
          <w:rFonts w:cs="Times"/>
        </w:rPr>
        <w:t>are need</w:t>
      </w:r>
      <w:proofErr w:type="gramEnd"/>
      <w:r w:rsidR="00E958C2" w:rsidRPr="00ED55CB">
        <w:rPr>
          <w:rFonts w:cs="Times"/>
        </w:rPr>
        <w:t xml:space="preserve"> to be hosted and run by a server process, for this GNS3 VM instance is used. </w:t>
      </w:r>
      <w:r w:rsidR="00995182" w:rsidRPr="00ED55CB">
        <w:rPr>
          <w:rFonts w:cs="Times"/>
        </w:rPr>
        <w:t xml:space="preserve">All SDN controllers have their complete installation in respective virtual machines. </w:t>
      </w:r>
    </w:p>
    <w:p w14:paraId="4485784F" w14:textId="4A46001C" w:rsidR="0001391B" w:rsidRPr="00ED55CB" w:rsidRDefault="008637E6" w:rsidP="008637E6">
      <w:pPr>
        <w:jc w:val="center"/>
        <w:rPr>
          <w:rFonts w:cs="Times"/>
        </w:rPr>
      </w:pPr>
      <w:r w:rsidRPr="00ED55CB">
        <w:rPr>
          <w:rFonts w:cs="Times"/>
          <w:noProof/>
        </w:rPr>
        <w:drawing>
          <wp:inline distT="0" distB="0" distL="0" distR="0" wp14:anchorId="6D01AA71" wp14:editId="57D38F39">
            <wp:extent cx="2306595" cy="3047999"/>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2337409" cy="3088717"/>
                    </a:xfrm>
                    <a:prstGeom prst="rect">
                      <a:avLst/>
                    </a:prstGeom>
                  </pic:spPr>
                </pic:pic>
              </a:graphicData>
            </a:graphic>
          </wp:inline>
        </w:drawing>
      </w:r>
    </w:p>
    <w:p w14:paraId="7A7F0783" w14:textId="20024A76" w:rsidR="00995182" w:rsidRPr="00ED55CB" w:rsidRDefault="00995182" w:rsidP="008637E6">
      <w:pPr>
        <w:jc w:val="center"/>
        <w:rPr>
          <w:rFonts w:cs="Times"/>
          <w:i/>
          <w:iCs/>
          <w:sz w:val="16"/>
          <w:szCs w:val="18"/>
        </w:rPr>
      </w:pPr>
      <w:r w:rsidRPr="00ED55CB">
        <w:rPr>
          <w:rFonts w:cs="Times"/>
          <w:i/>
          <w:iCs/>
          <w:sz w:val="16"/>
          <w:szCs w:val="18"/>
        </w:rPr>
        <w:t>Figure 4.1: Different virtual machines instances in VirtualBox</w:t>
      </w:r>
    </w:p>
    <w:p w14:paraId="6D894CA1" w14:textId="6EF96D17" w:rsidR="00BE55DD" w:rsidRDefault="00781B55" w:rsidP="00781B55">
      <w:pPr>
        <w:rPr>
          <w:rFonts w:cs="Times"/>
        </w:rPr>
      </w:pPr>
      <w:r w:rsidRPr="00ED55CB">
        <w:rPr>
          <w:rFonts w:cs="Times"/>
        </w:rPr>
        <w:t xml:space="preserve">Topologies created inside </w:t>
      </w:r>
      <w:r w:rsidR="00A2317D" w:rsidRPr="00ED55CB">
        <w:rPr>
          <w:rFonts w:cs="Times"/>
        </w:rPr>
        <w:t xml:space="preserve">the </w:t>
      </w:r>
      <w:r w:rsidRPr="00ED55CB">
        <w:rPr>
          <w:rFonts w:cs="Times"/>
        </w:rPr>
        <w:t xml:space="preserve">GNS3 and Mininet </w:t>
      </w:r>
      <w:proofErr w:type="gramStart"/>
      <w:r w:rsidRPr="00ED55CB">
        <w:rPr>
          <w:rFonts w:cs="Times"/>
        </w:rPr>
        <w:t xml:space="preserve">are </w:t>
      </w:r>
      <w:r w:rsidR="00A2317D" w:rsidRPr="00ED55CB">
        <w:rPr>
          <w:rFonts w:cs="Times"/>
        </w:rPr>
        <w:t>able to</w:t>
      </w:r>
      <w:proofErr w:type="gramEnd"/>
      <w:r w:rsidR="00A2317D" w:rsidRPr="00ED55CB">
        <w:rPr>
          <w:rFonts w:cs="Times"/>
        </w:rPr>
        <w:t xml:space="preserve"> connect to the outside SDN controller using OpenFlow protocol.</w:t>
      </w:r>
      <w:r w:rsidR="00154B07" w:rsidRPr="00ED55CB">
        <w:rPr>
          <w:rFonts w:cs="Times"/>
        </w:rPr>
        <w:t xml:space="preserve"> SDN controllers are running as a service</w:t>
      </w:r>
      <w:r w:rsidR="00964F72" w:rsidRPr="00ED55CB">
        <w:rPr>
          <w:rFonts w:cs="Times"/>
        </w:rPr>
        <w:t xml:space="preserve">, </w:t>
      </w:r>
      <w:r w:rsidR="00154B07" w:rsidRPr="00ED55CB">
        <w:rPr>
          <w:rFonts w:cs="Times"/>
        </w:rPr>
        <w:t>meaning after installation the controllers VMs were configured to directly run them as SDN controller</w:t>
      </w:r>
      <w:r w:rsidR="00964F72" w:rsidRPr="00ED55CB">
        <w:rPr>
          <w:rFonts w:cs="Times"/>
        </w:rPr>
        <w:t xml:space="preserve"> without </w:t>
      </w:r>
      <w:r w:rsidR="00ED7767" w:rsidRPr="00ED55CB">
        <w:rPr>
          <w:rFonts w:cs="Times"/>
        </w:rPr>
        <w:t>need of any separate command to start the controller</w:t>
      </w:r>
      <w:r w:rsidR="00154B07" w:rsidRPr="00ED55CB">
        <w:rPr>
          <w:rFonts w:cs="Times"/>
        </w:rPr>
        <w:t xml:space="preserve">. </w:t>
      </w:r>
    </w:p>
    <w:p w14:paraId="71DB0184" w14:textId="79D61006" w:rsidR="00987965" w:rsidRDefault="00987965" w:rsidP="00781B55">
      <w:pPr>
        <w:rPr>
          <w:rFonts w:cs="Times"/>
        </w:rPr>
      </w:pPr>
    </w:p>
    <w:p w14:paraId="2431A5C0" w14:textId="77777777" w:rsidR="00987965" w:rsidRPr="00ED55CB" w:rsidRDefault="00987965" w:rsidP="00781B55">
      <w:pPr>
        <w:rPr>
          <w:rFonts w:cs="Times"/>
        </w:rPr>
      </w:pPr>
    </w:p>
    <w:p w14:paraId="12EBEAEA" w14:textId="3C94DABF" w:rsidR="00CD27EC" w:rsidRPr="00ED55CB" w:rsidRDefault="00CD27EC" w:rsidP="00CD27EC">
      <w:pPr>
        <w:pStyle w:val="berschrift2"/>
        <w:rPr>
          <w:lang w:val="en-US"/>
        </w:rPr>
      </w:pPr>
      <w:r w:rsidRPr="00ED55CB">
        <w:rPr>
          <w:lang w:val="en-US"/>
        </w:rPr>
        <w:t>Implementation</w:t>
      </w:r>
    </w:p>
    <w:p w14:paraId="7E66BF7A" w14:textId="5FDCB085" w:rsidR="00206461" w:rsidRPr="00ED55CB" w:rsidRDefault="0041689B" w:rsidP="00781B55">
      <w:pPr>
        <w:rPr>
          <w:rFonts w:cs="Times"/>
        </w:rPr>
      </w:pPr>
      <w:r w:rsidRPr="00ED55CB">
        <w:rPr>
          <w:rFonts w:cs="Times"/>
        </w:rPr>
        <w:t>After complete installation and necessary configuration of the components required for this Thesis work, a</w:t>
      </w:r>
      <w:r w:rsidR="00206461" w:rsidRPr="00ED55CB">
        <w:rPr>
          <w:rFonts w:cs="Times"/>
        </w:rPr>
        <w:t xml:space="preserve"> </w:t>
      </w:r>
      <w:del w:id="47" w:author="Gröschke, Peter, Dr. [15]" w:date="2022-07-31T12:52:00Z">
        <w:r w:rsidR="00206461" w:rsidRPr="00ED55CB" w:rsidDel="00676BEF">
          <w:rPr>
            <w:rFonts w:cs="Times"/>
          </w:rPr>
          <w:delText xml:space="preserve">simple </w:delText>
        </w:r>
      </w:del>
      <w:r w:rsidR="00206461" w:rsidRPr="00ED55CB">
        <w:rPr>
          <w:rFonts w:cs="Times"/>
        </w:rPr>
        <w:t xml:space="preserve">topology with four Open </w:t>
      </w:r>
      <w:proofErr w:type="spellStart"/>
      <w:r w:rsidR="00206461" w:rsidRPr="00ED55CB">
        <w:rPr>
          <w:rFonts w:cs="Times"/>
        </w:rPr>
        <w:t>vSwitches</w:t>
      </w:r>
      <w:proofErr w:type="spellEnd"/>
      <w:r w:rsidR="00CA7701" w:rsidRPr="00ED55CB">
        <w:rPr>
          <w:rFonts w:cs="Times"/>
        </w:rPr>
        <w:t xml:space="preserve"> and routers</w:t>
      </w:r>
      <w:r w:rsidR="00206461" w:rsidRPr="00ED55CB">
        <w:rPr>
          <w:rFonts w:cs="Times"/>
        </w:rPr>
        <w:t xml:space="preserve"> was created in the GNS3 application. </w:t>
      </w:r>
      <w:r w:rsidRPr="00ED55CB">
        <w:rPr>
          <w:rFonts w:cs="Times"/>
        </w:rPr>
        <w:t xml:space="preserve">For testing purpose of the </w:t>
      </w:r>
      <w:r w:rsidR="00100EF6" w:rsidRPr="00ED55CB">
        <w:rPr>
          <w:rFonts w:cs="Times"/>
        </w:rPr>
        <w:t>routers are deployed at the far ends of the topology.</w:t>
      </w:r>
    </w:p>
    <w:p w14:paraId="7C2F60F0" w14:textId="78CDAE89" w:rsidR="00995182" w:rsidRPr="00ED55CB" w:rsidRDefault="00BE55DD" w:rsidP="00781B55">
      <w:pPr>
        <w:rPr>
          <w:rFonts w:cs="Times"/>
        </w:rPr>
      </w:pPr>
      <w:r w:rsidRPr="00ED55CB">
        <w:rPr>
          <w:rFonts w:cs="Times"/>
        </w:rPr>
        <w:t>In GNS3, to</w:t>
      </w:r>
      <w:r w:rsidR="00DB275E" w:rsidRPr="00ED55CB">
        <w:rPr>
          <w:rFonts w:cs="Times"/>
        </w:rPr>
        <w:t xml:space="preserve"> connect</w:t>
      </w:r>
      <w:r w:rsidR="00CA7701" w:rsidRPr="00ED55CB">
        <w:rPr>
          <w:rFonts w:cs="Times"/>
        </w:rPr>
        <w:t xml:space="preserve"> any</w:t>
      </w:r>
      <w:r w:rsidR="00DB275E" w:rsidRPr="00ED55CB">
        <w:rPr>
          <w:rFonts w:cs="Times"/>
        </w:rPr>
        <w:t xml:space="preserve"> network device to the SDN controller </w:t>
      </w:r>
      <w:r w:rsidR="00CA7701" w:rsidRPr="00ED55CB">
        <w:rPr>
          <w:rFonts w:cs="Times"/>
        </w:rPr>
        <w:t xml:space="preserve">a NAT interface is used. A L2 switch (Switch1 in Figure 4.2) is used so that all devices can be directly connected to the </w:t>
      </w:r>
      <w:r w:rsidR="00100EF6" w:rsidRPr="00ED55CB">
        <w:rPr>
          <w:rFonts w:cs="Times"/>
        </w:rPr>
        <w:t>NAT interface with just single interface.</w:t>
      </w:r>
      <w:r w:rsidR="00B016A4" w:rsidRPr="00ED55CB">
        <w:rPr>
          <w:rFonts w:cs="Times"/>
        </w:rPr>
        <w:t xml:space="preserve"> SDN controller used here is ONOS controller. </w:t>
      </w:r>
    </w:p>
    <w:p w14:paraId="05ADB8E1" w14:textId="77777777" w:rsidR="00E24D34" w:rsidRPr="00ED55CB" w:rsidRDefault="00E24D34" w:rsidP="00781B55">
      <w:pPr>
        <w:rPr>
          <w:rFonts w:cs="Times"/>
        </w:rPr>
      </w:pPr>
    </w:p>
    <w:p w14:paraId="037EF13D" w14:textId="382A9B6D" w:rsidR="00970750" w:rsidRPr="00ED55CB" w:rsidRDefault="00970750" w:rsidP="00802797">
      <w:pPr>
        <w:jc w:val="center"/>
        <w:rPr>
          <w:rFonts w:cs="Times"/>
        </w:rPr>
      </w:pPr>
      <w:r w:rsidRPr="00ED55CB">
        <w:rPr>
          <w:rFonts w:cs="Times"/>
          <w:noProof/>
        </w:rPr>
        <w:drawing>
          <wp:inline distT="0" distB="0" distL="0" distR="0" wp14:anchorId="608C3669" wp14:editId="482547F9">
            <wp:extent cx="5760720" cy="322453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5768516" cy="3228894"/>
                    </a:xfrm>
                    <a:prstGeom prst="rect">
                      <a:avLst/>
                    </a:prstGeom>
                  </pic:spPr>
                </pic:pic>
              </a:graphicData>
            </a:graphic>
          </wp:inline>
        </w:drawing>
      </w:r>
    </w:p>
    <w:p w14:paraId="29F270AD" w14:textId="5F843475" w:rsidR="00225AFA" w:rsidRPr="00ED55CB" w:rsidRDefault="00225AFA" w:rsidP="00225AFA">
      <w:pPr>
        <w:jc w:val="center"/>
        <w:rPr>
          <w:rFonts w:cs="Times"/>
          <w:i/>
          <w:iCs/>
          <w:sz w:val="16"/>
          <w:szCs w:val="18"/>
        </w:rPr>
      </w:pPr>
      <w:r w:rsidRPr="00ED55CB">
        <w:rPr>
          <w:rFonts w:cs="Times"/>
          <w:i/>
          <w:iCs/>
          <w:sz w:val="16"/>
          <w:szCs w:val="18"/>
        </w:rPr>
        <w:t>Figure 4.2: Topology created in the GNS3 with different Network devices</w:t>
      </w:r>
    </w:p>
    <w:p w14:paraId="571058CC" w14:textId="77777777" w:rsidR="007209C1" w:rsidRPr="00ED55CB" w:rsidRDefault="007209C1" w:rsidP="00781B55">
      <w:pPr>
        <w:rPr>
          <w:rFonts w:cs="Times"/>
        </w:rPr>
      </w:pPr>
    </w:p>
    <w:p w14:paraId="51A85127" w14:textId="03FC0651" w:rsidR="007A0110" w:rsidRPr="00ED55CB" w:rsidRDefault="007A0110" w:rsidP="00781B55">
      <w:pPr>
        <w:rPr>
          <w:rFonts w:cs="Times"/>
        </w:rPr>
      </w:pPr>
      <w:r w:rsidRPr="00ED55CB">
        <w:rPr>
          <w:rFonts w:cs="Times"/>
        </w:rPr>
        <w:t xml:space="preserve">Before connecting the Open </w:t>
      </w:r>
      <w:proofErr w:type="spellStart"/>
      <w:r w:rsidRPr="00ED55CB">
        <w:rPr>
          <w:rFonts w:cs="Times"/>
        </w:rPr>
        <w:t>vSwitches</w:t>
      </w:r>
      <w:proofErr w:type="spellEnd"/>
      <w:r w:rsidRPr="00ED55CB">
        <w:rPr>
          <w:rFonts w:cs="Times"/>
        </w:rPr>
        <w:t xml:space="preserve"> to the SDN controller, </w:t>
      </w:r>
      <w:r w:rsidR="007209C1" w:rsidRPr="00ED55CB">
        <w:rPr>
          <w:rFonts w:cs="Times"/>
        </w:rPr>
        <w:t>OpenFlow protocol version (her</w:t>
      </w:r>
      <w:ins w:id="48" w:author="Gröschke, Peter, Dr. [15]" w:date="2022-07-31T12:52:00Z">
        <w:r w:rsidR="00676BEF">
          <w:rPr>
            <w:rFonts w:cs="Times"/>
          </w:rPr>
          <w:t>e</w:t>
        </w:r>
      </w:ins>
      <w:r w:rsidR="007209C1" w:rsidRPr="00ED55CB">
        <w:rPr>
          <w:rFonts w:cs="Times"/>
        </w:rPr>
        <w:t xml:space="preserve"> OpenFlow version </w:t>
      </w:r>
      <w:commentRangeStart w:id="49"/>
      <w:r w:rsidR="007209C1" w:rsidRPr="00ED55CB">
        <w:rPr>
          <w:rFonts w:cs="Times"/>
        </w:rPr>
        <w:t>1.3</w:t>
      </w:r>
      <w:commentRangeEnd w:id="49"/>
      <w:r w:rsidR="00676BEF">
        <w:rPr>
          <w:rStyle w:val="Kommentarzeichen"/>
        </w:rPr>
        <w:commentReference w:id="49"/>
      </w:r>
      <w:r w:rsidR="007209C1" w:rsidRPr="00ED55CB">
        <w:rPr>
          <w:rFonts w:cs="Times"/>
        </w:rPr>
        <w:t xml:space="preserve">) </w:t>
      </w:r>
      <w:r w:rsidRPr="00ED55CB">
        <w:rPr>
          <w:rFonts w:cs="Times"/>
        </w:rPr>
        <w:t>need</w:t>
      </w:r>
      <w:r w:rsidR="007209C1" w:rsidRPr="00ED55CB">
        <w:rPr>
          <w:rFonts w:cs="Times"/>
        </w:rPr>
        <w:t>s to be</w:t>
      </w:r>
      <w:r w:rsidRPr="00ED55CB">
        <w:rPr>
          <w:rFonts w:cs="Times"/>
        </w:rPr>
        <w:t xml:space="preserve"> specif</w:t>
      </w:r>
      <w:r w:rsidR="007209C1" w:rsidRPr="00ED55CB">
        <w:rPr>
          <w:rFonts w:cs="Times"/>
        </w:rPr>
        <w:t>ied.</w:t>
      </w:r>
    </w:p>
    <w:p w14:paraId="73466E52" w14:textId="6A8BD1F1" w:rsidR="005C18F2" w:rsidRPr="00ED55CB" w:rsidRDefault="007A0110" w:rsidP="00B1563F">
      <w:pPr>
        <w:rPr>
          <w:rFonts w:cs="Times"/>
        </w:rPr>
      </w:pPr>
      <w:r w:rsidRPr="00ED55CB">
        <w:rPr>
          <w:rFonts w:cs="Times"/>
        </w:rPr>
        <w:t xml:space="preserve">Bridge br0 is the management interface on the Open </w:t>
      </w:r>
      <w:proofErr w:type="spellStart"/>
      <w:r w:rsidRPr="00ED55CB">
        <w:rPr>
          <w:rFonts w:cs="Times"/>
        </w:rPr>
        <w:t>vSwitch</w:t>
      </w:r>
      <w:proofErr w:type="spellEnd"/>
      <w:r w:rsidRPr="00ED55CB">
        <w:rPr>
          <w:rFonts w:cs="Times"/>
        </w:rPr>
        <w:t xml:space="preserve"> which accepts the configuration commands from the SDN controller. </w:t>
      </w:r>
      <w:r w:rsidR="00AB7E17" w:rsidRPr="00ED55CB">
        <w:rPr>
          <w:rFonts w:cs="Times"/>
        </w:rPr>
        <w:t>To connect this interface to the SDN controller, external IP address of the SDN controller (here, 192.168.0.113) and port number of OpenFlow protocol needs to be specified (here, 6653).</w:t>
      </w:r>
    </w:p>
    <w:p w14:paraId="3CA233C7" w14:textId="7496F8D8" w:rsidR="007A0110" w:rsidRPr="00ED55CB" w:rsidRDefault="00750BCA" w:rsidP="007209C1">
      <w:pPr>
        <w:jc w:val="center"/>
        <w:rPr>
          <w:rFonts w:cs="Times"/>
        </w:rPr>
      </w:pPr>
      <w:r w:rsidRPr="00ED55CB">
        <w:rPr>
          <w:rFonts w:cs="Times"/>
          <w:noProof/>
        </w:rPr>
        <mc:AlternateContent>
          <mc:Choice Requires="wps">
            <w:drawing>
              <wp:anchor distT="0" distB="0" distL="114300" distR="114300" simplePos="0" relativeHeight="251661312" behindDoc="0" locked="0" layoutInCell="1" allowOverlap="1" wp14:anchorId="76A67DB5" wp14:editId="2B708689">
                <wp:simplePos x="0" y="0"/>
                <wp:positionH relativeFrom="column">
                  <wp:posOffset>1905305</wp:posOffset>
                </wp:positionH>
                <wp:positionV relativeFrom="paragraph">
                  <wp:posOffset>619293</wp:posOffset>
                </wp:positionV>
                <wp:extent cx="88166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816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F24872" id="Straight Connector 2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48.75pt" to="219.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" strokecolor="red">
                <v:stroke joinstyle="miter"/>
              </v:line>
            </w:pict>
          </mc:Fallback>
        </mc:AlternateContent>
      </w:r>
      <w:r w:rsidRPr="00ED55CB">
        <w:rPr>
          <w:rFonts w:cs="Times"/>
          <w:noProof/>
        </w:rPr>
        <mc:AlternateContent>
          <mc:Choice Requires="wps">
            <w:drawing>
              <wp:anchor distT="0" distB="0" distL="114300" distR="114300" simplePos="0" relativeHeight="251663360" behindDoc="0" locked="0" layoutInCell="1" allowOverlap="1" wp14:anchorId="7292059E" wp14:editId="1A2BF6AF">
                <wp:simplePos x="0" y="0"/>
                <wp:positionH relativeFrom="column">
                  <wp:posOffset>1907487</wp:posOffset>
                </wp:positionH>
                <wp:positionV relativeFrom="paragraph">
                  <wp:posOffset>804792</wp:posOffset>
                </wp:positionV>
                <wp:extent cx="11129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112993"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FC6EF4" id="Straight Connector 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2pt,63.35pt" to="237.8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" strokecolor="red">
                <v:stroke joinstyle="miter"/>
              </v:line>
            </w:pict>
          </mc:Fallback>
        </mc:AlternateContent>
      </w:r>
      <w:r w:rsidR="000861B3" w:rsidRPr="00ED55CB">
        <w:rPr>
          <w:rFonts w:cs="Times"/>
          <w:noProof/>
        </w:rPr>
        <mc:AlternateContent>
          <mc:Choice Requires="wps">
            <w:drawing>
              <wp:anchor distT="0" distB="0" distL="114300" distR="114300" simplePos="0" relativeHeight="251660288" behindDoc="0" locked="0" layoutInCell="1" allowOverlap="1" wp14:anchorId="30C398A6" wp14:editId="6E1D3844">
                <wp:simplePos x="0" y="0"/>
                <wp:positionH relativeFrom="column">
                  <wp:posOffset>784665</wp:posOffset>
                </wp:positionH>
                <wp:positionV relativeFrom="paragraph">
                  <wp:posOffset>1512540</wp:posOffset>
                </wp:positionV>
                <wp:extent cx="1828800" cy="31680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828800" cy="31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BD1F9" id="Rectangle 14" o:spid="_x0000_s1026" style="position:absolute;margin-left:61.8pt;margin-top:119.1pt;width:2in;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" filled="f" strokecolor="red" strokeweight="1pt"/>
            </w:pict>
          </mc:Fallback>
        </mc:AlternateContent>
      </w:r>
      <w:r w:rsidR="007209C1" w:rsidRPr="00ED55CB">
        <w:rPr>
          <w:rFonts w:cs="Times"/>
          <w:noProof/>
        </w:rPr>
        <w:drawing>
          <wp:inline distT="0" distB="0" distL="0" distR="0" wp14:anchorId="27188A16" wp14:editId="0843F07E">
            <wp:extent cx="4464000" cy="3783476"/>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4464000" cy="3783476"/>
                    </a:xfrm>
                    <a:prstGeom prst="rect">
                      <a:avLst/>
                    </a:prstGeom>
                  </pic:spPr>
                </pic:pic>
              </a:graphicData>
            </a:graphic>
          </wp:inline>
        </w:drawing>
      </w:r>
    </w:p>
    <w:p w14:paraId="236E459F" w14:textId="76DB9027" w:rsidR="005C18F2" w:rsidRPr="00ED55CB" w:rsidRDefault="005C18F2" w:rsidP="005C18F2">
      <w:pPr>
        <w:jc w:val="center"/>
        <w:rPr>
          <w:rFonts w:cs="Times"/>
          <w:i/>
          <w:iCs/>
          <w:sz w:val="16"/>
          <w:szCs w:val="18"/>
        </w:rPr>
      </w:pPr>
      <w:r w:rsidRPr="00ED55CB">
        <w:rPr>
          <w:rFonts w:cs="Times"/>
          <w:i/>
          <w:iCs/>
          <w:sz w:val="16"/>
          <w:szCs w:val="18"/>
        </w:rPr>
        <w:t>Figure 4.3: Command</w:t>
      </w:r>
      <w:r w:rsidR="007A0110" w:rsidRPr="00ED55CB">
        <w:rPr>
          <w:rFonts w:cs="Times"/>
          <w:i/>
          <w:iCs/>
          <w:sz w:val="16"/>
          <w:szCs w:val="18"/>
        </w:rPr>
        <w:t>s</w:t>
      </w:r>
      <w:r w:rsidR="00802797" w:rsidRPr="00ED55CB">
        <w:rPr>
          <w:rFonts w:cs="Times"/>
          <w:i/>
          <w:iCs/>
          <w:sz w:val="16"/>
          <w:szCs w:val="18"/>
        </w:rPr>
        <w:t xml:space="preserve"> and confirmation</w:t>
      </w:r>
      <w:r w:rsidRPr="00ED55CB">
        <w:rPr>
          <w:rFonts w:cs="Times"/>
          <w:i/>
          <w:iCs/>
          <w:sz w:val="16"/>
          <w:szCs w:val="18"/>
        </w:rPr>
        <w:t xml:space="preserve"> </w:t>
      </w:r>
      <w:r w:rsidR="00802797" w:rsidRPr="00ED55CB">
        <w:rPr>
          <w:rFonts w:cs="Times"/>
          <w:i/>
          <w:iCs/>
          <w:sz w:val="16"/>
          <w:szCs w:val="18"/>
        </w:rPr>
        <w:t>of</w:t>
      </w:r>
      <w:r w:rsidRPr="00ED55CB">
        <w:rPr>
          <w:rFonts w:cs="Times"/>
          <w:i/>
          <w:iCs/>
          <w:sz w:val="16"/>
          <w:szCs w:val="18"/>
        </w:rPr>
        <w:t xml:space="preserve"> Open </w:t>
      </w:r>
      <w:proofErr w:type="spellStart"/>
      <w:r w:rsidRPr="00ED55CB">
        <w:rPr>
          <w:rFonts w:cs="Times"/>
          <w:i/>
          <w:iCs/>
          <w:sz w:val="16"/>
          <w:szCs w:val="18"/>
        </w:rPr>
        <w:t>vSwitch</w:t>
      </w:r>
      <w:proofErr w:type="spellEnd"/>
      <w:r w:rsidR="00802797" w:rsidRPr="00ED55CB">
        <w:rPr>
          <w:rFonts w:cs="Times"/>
          <w:i/>
          <w:iCs/>
          <w:sz w:val="16"/>
          <w:szCs w:val="18"/>
        </w:rPr>
        <w:t xml:space="preserve"> connection</w:t>
      </w:r>
      <w:r w:rsidRPr="00ED55CB">
        <w:rPr>
          <w:rFonts w:cs="Times"/>
          <w:i/>
          <w:iCs/>
          <w:sz w:val="16"/>
          <w:szCs w:val="18"/>
        </w:rPr>
        <w:t xml:space="preserve"> to the </w:t>
      </w:r>
      <w:r w:rsidR="00347B64" w:rsidRPr="00ED55CB">
        <w:rPr>
          <w:rFonts w:cs="Times"/>
          <w:i/>
          <w:iCs/>
          <w:sz w:val="16"/>
          <w:szCs w:val="18"/>
        </w:rPr>
        <w:t>ONOS</w:t>
      </w:r>
      <w:r w:rsidRPr="00ED55CB">
        <w:rPr>
          <w:rFonts w:cs="Times"/>
          <w:i/>
          <w:iCs/>
          <w:sz w:val="16"/>
          <w:szCs w:val="18"/>
        </w:rPr>
        <w:t xml:space="preserve"> controller</w:t>
      </w:r>
    </w:p>
    <w:p w14:paraId="055B19D5" w14:textId="77777777" w:rsidR="00151FEB" w:rsidRPr="00ED55CB" w:rsidRDefault="00151FEB" w:rsidP="00781B55">
      <w:pPr>
        <w:rPr>
          <w:rFonts w:cs="Times"/>
        </w:rPr>
      </w:pPr>
    </w:p>
    <w:p w14:paraId="5BCBE92C" w14:textId="564C9493" w:rsidR="0053349A" w:rsidRPr="00ED55CB" w:rsidRDefault="00F15EC6" w:rsidP="0053349A">
      <w:pPr>
        <w:rPr>
          <w:rFonts w:cs="Times"/>
        </w:rPr>
      </w:pPr>
      <w:r w:rsidRPr="00ED55CB">
        <w:rPr>
          <w:rFonts w:cs="Times"/>
        </w:rPr>
        <w:t xml:space="preserve">As seen in Figure 4.3, </w:t>
      </w:r>
      <w:r w:rsidR="004E36C8" w:rsidRPr="00ED55CB">
        <w:rPr>
          <w:rFonts w:cs="Times"/>
        </w:rPr>
        <w:t xml:space="preserve">interface Br0 </w:t>
      </w:r>
      <w:r w:rsidR="0049428E" w:rsidRPr="00ED55CB">
        <w:rPr>
          <w:rFonts w:cs="Times"/>
        </w:rPr>
        <w:t>wa</w:t>
      </w:r>
      <w:r w:rsidR="004E36C8" w:rsidRPr="00ED55CB">
        <w:rPr>
          <w:rFonts w:cs="Times"/>
        </w:rPr>
        <w:t xml:space="preserve">s connected to the controller at </w:t>
      </w:r>
      <w:r w:rsidR="0049428E" w:rsidRPr="00ED55CB">
        <w:rPr>
          <w:rFonts w:cs="Times"/>
        </w:rPr>
        <w:t xml:space="preserve">the </w:t>
      </w:r>
      <w:r w:rsidR="004E36C8" w:rsidRPr="00ED55CB">
        <w:rPr>
          <w:rFonts w:cs="Times"/>
        </w:rPr>
        <w:t xml:space="preserve">given IP address and the Boolean value </w:t>
      </w:r>
      <w:r w:rsidR="0049428E" w:rsidRPr="00ED55CB">
        <w:rPr>
          <w:rFonts w:cs="Times"/>
        </w:rPr>
        <w:t>wa</w:t>
      </w:r>
      <w:r w:rsidR="004E36C8" w:rsidRPr="00ED55CB">
        <w:rPr>
          <w:rFonts w:cs="Times"/>
        </w:rPr>
        <w:t xml:space="preserve">s set to </w:t>
      </w:r>
      <w:r w:rsidR="004E36C8" w:rsidRPr="00ED55CB">
        <w:rPr>
          <w:rFonts w:cs="Times"/>
          <w:b/>
          <w:bCs/>
        </w:rPr>
        <w:t>True</w:t>
      </w:r>
      <w:r w:rsidR="004E36C8" w:rsidRPr="00ED55CB">
        <w:rPr>
          <w:rFonts w:cs="Times"/>
        </w:rPr>
        <w:t>.</w:t>
      </w:r>
      <w:r w:rsidR="0049428E" w:rsidRPr="00ED55CB">
        <w:rPr>
          <w:rFonts w:cs="Times"/>
        </w:rPr>
        <w:t xml:space="preserve"> To confirm the connection from the controller side, </w:t>
      </w:r>
      <w:r w:rsidR="00F23486" w:rsidRPr="00ED55CB">
        <w:rPr>
          <w:rFonts w:cs="Times"/>
        </w:rPr>
        <w:t xml:space="preserve">ONOS </w:t>
      </w:r>
      <w:r w:rsidR="0049428E" w:rsidRPr="00ED55CB">
        <w:rPr>
          <w:rFonts w:cs="Times"/>
        </w:rPr>
        <w:t>GUI</w:t>
      </w:r>
      <w:r w:rsidR="00F23486" w:rsidRPr="00ED55CB">
        <w:rPr>
          <w:rFonts w:cs="Times"/>
        </w:rPr>
        <w:t xml:space="preserve"> can be ran</w:t>
      </w:r>
      <w:r w:rsidR="0049428E" w:rsidRPr="00ED55CB">
        <w:rPr>
          <w:rFonts w:cs="Times"/>
        </w:rPr>
        <w:t xml:space="preserve"> on the</w:t>
      </w:r>
      <w:r w:rsidR="00F23486" w:rsidRPr="00ED55CB">
        <w:rPr>
          <w:rFonts w:cs="Times"/>
        </w:rPr>
        <w:t xml:space="preserve"> browser</w:t>
      </w:r>
      <w:r w:rsidR="0053349A" w:rsidRPr="00ED55CB">
        <w:rPr>
          <w:rFonts w:cs="Times"/>
        </w:rPr>
        <w:t xml:space="preserve">. The </w:t>
      </w:r>
      <w:proofErr w:type="spellStart"/>
      <w:r w:rsidR="0053349A" w:rsidRPr="00ED55CB">
        <w:rPr>
          <w:rFonts w:cs="Times"/>
          <w:i/>
          <w:iCs/>
        </w:rPr>
        <w:t>onos-gui</w:t>
      </w:r>
      <w:proofErr w:type="spellEnd"/>
      <w:r w:rsidR="0053349A" w:rsidRPr="00ED55CB">
        <w:rPr>
          <w:rFonts w:cs="Times"/>
        </w:rPr>
        <w:t xml:space="preserve"> feature must be installed in ONOS. The GUI listens on port 8181. The base URL is /</w:t>
      </w:r>
      <w:proofErr w:type="spellStart"/>
      <w:r w:rsidR="0053349A" w:rsidRPr="00ED55CB">
        <w:rPr>
          <w:rFonts w:cs="Times"/>
        </w:rPr>
        <w:t>onos</w:t>
      </w:r>
      <w:proofErr w:type="spellEnd"/>
      <w:r w:rsidR="0053349A" w:rsidRPr="00ED55CB">
        <w:rPr>
          <w:rFonts w:cs="Times"/>
        </w:rPr>
        <w:t>/</w:t>
      </w:r>
      <w:proofErr w:type="spellStart"/>
      <w:r w:rsidR="0053349A" w:rsidRPr="00ED55CB">
        <w:rPr>
          <w:rFonts w:cs="Times"/>
        </w:rPr>
        <w:t>ui</w:t>
      </w:r>
      <w:proofErr w:type="spellEnd"/>
      <w:r w:rsidR="0053349A" w:rsidRPr="00ED55CB">
        <w:rPr>
          <w:rFonts w:cs="Times"/>
        </w:rPr>
        <w:t xml:space="preserve">; for example, to access the GUI on localhost, use: </w:t>
      </w:r>
      <w:hyperlink r:id="rId16" w:history="1">
        <w:r w:rsidR="0053349A" w:rsidRPr="00ED55CB">
          <w:rPr>
            <w:rStyle w:val="Hyperlink"/>
            <w:rFonts w:cs="Times"/>
          </w:rPr>
          <w:t>http://localhost:8181/onos/ui</w:t>
        </w:r>
      </w:hyperlink>
      <w:r w:rsidR="0053349A" w:rsidRPr="00ED55CB">
        <w:rPr>
          <w:rFonts w:cs="Times"/>
        </w:rPr>
        <w:t xml:space="preserve"> </w:t>
      </w:r>
    </w:p>
    <w:p w14:paraId="7ED0EE14" w14:textId="54D96BE5" w:rsidR="00970750" w:rsidRPr="00ED55CB" w:rsidRDefault="00225AFA" w:rsidP="00802797">
      <w:pPr>
        <w:jc w:val="center"/>
        <w:rPr>
          <w:rFonts w:cs="Times"/>
        </w:rPr>
      </w:pPr>
      <w:r w:rsidRPr="00ED55CB">
        <w:rPr>
          <w:rFonts w:cs="Times"/>
          <w:noProof/>
        </w:rPr>
        <w:drawing>
          <wp:inline distT="0" distB="0" distL="0" distR="0" wp14:anchorId="1DC19B8B" wp14:editId="44F4ACC0">
            <wp:extent cx="5760720" cy="299593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760720" cy="2995930"/>
                    </a:xfrm>
                    <a:prstGeom prst="rect">
                      <a:avLst/>
                    </a:prstGeom>
                  </pic:spPr>
                </pic:pic>
              </a:graphicData>
            </a:graphic>
          </wp:inline>
        </w:drawing>
      </w:r>
    </w:p>
    <w:p w14:paraId="76E71CCE" w14:textId="64A5A9CF" w:rsidR="00225AFA" w:rsidRPr="00ED55CB" w:rsidRDefault="00225AFA" w:rsidP="00225AFA">
      <w:pPr>
        <w:jc w:val="center"/>
        <w:rPr>
          <w:rFonts w:cs="Times"/>
          <w:i/>
          <w:iCs/>
          <w:sz w:val="16"/>
          <w:szCs w:val="18"/>
        </w:rPr>
      </w:pPr>
      <w:r w:rsidRPr="00ED55CB">
        <w:rPr>
          <w:rFonts w:cs="Times"/>
          <w:i/>
          <w:iCs/>
          <w:sz w:val="16"/>
          <w:szCs w:val="18"/>
        </w:rPr>
        <w:t>Figure 4.</w:t>
      </w:r>
      <w:r w:rsidR="005C18F2" w:rsidRPr="00ED55CB">
        <w:rPr>
          <w:rFonts w:cs="Times"/>
          <w:i/>
          <w:iCs/>
          <w:sz w:val="16"/>
          <w:szCs w:val="18"/>
        </w:rPr>
        <w:t>4</w:t>
      </w:r>
      <w:r w:rsidRPr="00ED55CB">
        <w:rPr>
          <w:rFonts w:cs="Times"/>
          <w:i/>
          <w:iCs/>
          <w:sz w:val="16"/>
          <w:szCs w:val="18"/>
        </w:rPr>
        <w:t>: Topology view on the ONOS controller GUI</w:t>
      </w:r>
    </w:p>
    <w:p w14:paraId="00D30FEA" w14:textId="687A25C4" w:rsidR="0050584A" w:rsidRPr="00ED55CB" w:rsidRDefault="0050584A" w:rsidP="0050584A">
      <w:r w:rsidRPr="00ED55CB">
        <w:t xml:space="preserve">The ONOS GUI is a single-page web-application, providing a visual interface to the ONOS controller. </w:t>
      </w:r>
      <w:r w:rsidR="00F133F8" w:rsidRPr="00ED55CB">
        <w:t>ONOS GUI provides a great and easy to understand information about the ONOS controller and the topology connected to with it. Information such as</w:t>
      </w:r>
      <w:r w:rsidR="00714409" w:rsidRPr="00ED55CB">
        <w:t xml:space="preserve"> applications installed on controller,</w:t>
      </w:r>
      <w:r w:rsidR="00F133F8" w:rsidRPr="00ED55CB">
        <w:t xml:space="preserve"> number of devices connected, number of hosts, port numbers</w:t>
      </w:r>
      <w:r w:rsidR="00714409" w:rsidRPr="00ED55CB">
        <w:t xml:space="preserve"> used in the topology, number of packets transferred between the links, and many more information is easily accessible through ONOS GUI.</w:t>
      </w:r>
      <w:r w:rsidR="00603F88" w:rsidRPr="00ED55CB">
        <w:t xml:space="preserve"> </w:t>
      </w:r>
      <w:r w:rsidRPr="00ED55CB">
        <w:t xml:space="preserve">The ONOS Cluster Node Panel indicates the cluster members (controller instances) in the cluster. The Summary Panel gives </w:t>
      </w:r>
      <w:proofErr w:type="gramStart"/>
      <w:r w:rsidRPr="00ED55CB">
        <w:t>a brief summary</w:t>
      </w:r>
      <w:proofErr w:type="gramEnd"/>
      <w:r w:rsidRPr="00ED55CB">
        <w:t xml:space="preserve"> of properties of the network topology. The Topology Toolbar provides push-button / toggle-button actions that interact with the topology view.</w:t>
      </w:r>
    </w:p>
    <w:p w14:paraId="1E86EB50" w14:textId="31D9C194" w:rsidR="00313828" w:rsidRPr="00ED55CB" w:rsidRDefault="00313828" w:rsidP="00F133F8">
      <w:r w:rsidRPr="00ED55CB">
        <w:t xml:space="preserve">A </w:t>
      </w:r>
      <w:ins w:id="50" w:author="Peter Gröschke" w:date="2022-07-31T12:54:00Z">
        <w:r w:rsidR="00676BEF">
          <w:t xml:space="preserve">virtual </w:t>
        </w:r>
      </w:ins>
      <w:r w:rsidRPr="00ED55CB">
        <w:t xml:space="preserve">Wireshark </w:t>
      </w:r>
      <w:ins w:id="51" w:author="Peter Gröschke" w:date="2022-07-31T12:54:00Z">
        <w:r w:rsidR="00676BEF">
          <w:t xml:space="preserve">probe </w:t>
        </w:r>
      </w:ins>
      <w:r w:rsidRPr="00ED55CB">
        <w:t>was r</w:t>
      </w:r>
      <w:ins w:id="52" w:author="Peter Gröschke" w:date="2022-07-31T12:54:00Z">
        <w:r w:rsidR="00676BEF">
          <w:t>u</w:t>
        </w:r>
      </w:ins>
      <w:del w:id="53" w:author="Peter Gröschke" w:date="2022-07-31T12:54:00Z">
        <w:r w:rsidRPr="00ED55CB" w:rsidDel="00676BEF">
          <w:delText>a</w:delText>
        </w:r>
      </w:del>
      <w:r w:rsidRPr="00ED55CB">
        <w:t xml:space="preserve">n between the ONOS controller and one of the Open </w:t>
      </w:r>
      <w:proofErr w:type="spellStart"/>
      <w:r w:rsidRPr="00ED55CB">
        <w:t>vSwitch</w:t>
      </w:r>
      <w:proofErr w:type="spellEnd"/>
      <w:r w:rsidRPr="00ED55CB">
        <w:t xml:space="preserve"> to release the packets transferred between them. Southbound protocol OpenFlow was also captured in this link and </w:t>
      </w:r>
      <w:r w:rsidR="00D57375" w:rsidRPr="00ED55CB">
        <w:t>f</w:t>
      </w:r>
      <w:r w:rsidRPr="00ED55CB">
        <w:t xml:space="preserve">igure 4.5 shows the </w:t>
      </w:r>
      <w:del w:id="54" w:author="Peter Gröschke" w:date="2022-07-31T12:54:00Z">
        <w:r w:rsidRPr="00ED55CB" w:rsidDel="00676BEF">
          <w:delText xml:space="preserve"> </w:delText>
        </w:r>
      </w:del>
      <w:r w:rsidRPr="00ED55CB">
        <w:t xml:space="preserve">Wireshark capture of the same. </w:t>
      </w:r>
    </w:p>
    <w:p w14:paraId="767546F6" w14:textId="77777777" w:rsidR="00481CE9" w:rsidRPr="00ED55CB" w:rsidRDefault="00481CE9" w:rsidP="00F133F8"/>
    <w:p w14:paraId="7286929E" w14:textId="0018A1EA" w:rsidR="00323B56" w:rsidRPr="00ED55CB" w:rsidRDefault="00323B56" w:rsidP="00323B56">
      <w:pPr>
        <w:jc w:val="center"/>
      </w:pPr>
      <w:r w:rsidRPr="00ED55CB">
        <w:rPr>
          <w:noProof/>
        </w:rPr>
        <w:drawing>
          <wp:inline distT="0" distB="0" distL="0" distR="0" wp14:anchorId="06232DFF" wp14:editId="711EE6C2">
            <wp:extent cx="5019675" cy="312678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8"/>
                    <a:stretch>
                      <a:fillRect/>
                    </a:stretch>
                  </pic:blipFill>
                  <pic:spPr>
                    <a:xfrm>
                      <a:off x="0" y="0"/>
                      <a:ext cx="5032822" cy="3134973"/>
                    </a:xfrm>
                    <a:prstGeom prst="rect">
                      <a:avLst/>
                    </a:prstGeom>
                  </pic:spPr>
                </pic:pic>
              </a:graphicData>
            </a:graphic>
          </wp:inline>
        </w:drawing>
      </w:r>
    </w:p>
    <w:p w14:paraId="72385590" w14:textId="71FE6F4A" w:rsidR="00323B56" w:rsidRPr="00ED55CB" w:rsidRDefault="00323B56" w:rsidP="00323B56">
      <w:pPr>
        <w:jc w:val="center"/>
        <w:rPr>
          <w:rFonts w:cs="Times"/>
          <w:i/>
          <w:iCs/>
          <w:sz w:val="16"/>
          <w:szCs w:val="18"/>
        </w:rPr>
      </w:pPr>
      <w:r w:rsidRPr="00ED55CB">
        <w:rPr>
          <w:rFonts w:cs="Times"/>
          <w:i/>
          <w:iCs/>
          <w:sz w:val="16"/>
          <w:szCs w:val="18"/>
        </w:rPr>
        <w:t>Figure 4.5: Topology view on the ONOS controller GUI</w:t>
      </w:r>
    </w:p>
    <w:p w14:paraId="6798F58A" w14:textId="77777777" w:rsidR="00481CE9" w:rsidRPr="00ED55CB" w:rsidRDefault="00481CE9" w:rsidP="00313828"/>
    <w:p w14:paraId="4C083725" w14:textId="69F142B4" w:rsidR="00323B56" w:rsidRPr="00ED55CB" w:rsidRDefault="00D57375" w:rsidP="00313828">
      <w:r w:rsidRPr="00ED55CB">
        <w:t xml:space="preserve">In figure 4.6 we can observe the OpenFlow protocol version 1.3 being used for communication between the ONOS controller and Open </w:t>
      </w:r>
      <w:proofErr w:type="spellStart"/>
      <w:r w:rsidRPr="00ED55CB">
        <w:t>vSwitches</w:t>
      </w:r>
      <w:proofErr w:type="spellEnd"/>
      <w:r w:rsidRPr="00ED55CB">
        <w:t xml:space="preserve">. </w:t>
      </w:r>
    </w:p>
    <w:p w14:paraId="7290E12C" w14:textId="76377BF5" w:rsidR="00323B56" w:rsidRPr="00ED55CB" w:rsidRDefault="00323B56" w:rsidP="00323B56">
      <w:pPr>
        <w:jc w:val="center"/>
      </w:pPr>
      <w:r w:rsidRPr="00ED55CB">
        <w:rPr>
          <w:noProof/>
        </w:rPr>
        <w:drawing>
          <wp:inline distT="0" distB="0" distL="0" distR="0" wp14:anchorId="29543F1F" wp14:editId="242825A7">
            <wp:extent cx="5057775" cy="4223175"/>
            <wp:effectExtent l="0" t="0" r="0" b="635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9"/>
                    <a:stretch>
                      <a:fillRect/>
                    </a:stretch>
                  </pic:blipFill>
                  <pic:spPr>
                    <a:xfrm>
                      <a:off x="0" y="0"/>
                      <a:ext cx="5064624" cy="4228894"/>
                    </a:xfrm>
                    <a:prstGeom prst="rect">
                      <a:avLst/>
                    </a:prstGeom>
                  </pic:spPr>
                </pic:pic>
              </a:graphicData>
            </a:graphic>
          </wp:inline>
        </w:drawing>
      </w:r>
    </w:p>
    <w:p w14:paraId="340D223C" w14:textId="4E87E4D8" w:rsidR="00225AFA" w:rsidRPr="00ED55CB" w:rsidRDefault="00323B56" w:rsidP="00DF509B">
      <w:pPr>
        <w:jc w:val="center"/>
        <w:rPr>
          <w:rFonts w:cs="Times"/>
          <w:i/>
          <w:iCs/>
          <w:sz w:val="16"/>
          <w:szCs w:val="18"/>
        </w:rPr>
      </w:pPr>
      <w:r w:rsidRPr="00ED55CB">
        <w:rPr>
          <w:rFonts w:cs="Times"/>
          <w:i/>
          <w:iCs/>
          <w:sz w:val="16"/>
          <w:szCs w:val="18"/>
        </w:rPr>
        <w:t>Figure 4.6: Topology view on the ONOS controller GUI</w:t>
      </w:r>
    </w:p>
    <w:p w14:paraId="2C5DE083" w14:textId="2925D5CD" w:rsidR="00265A9D" w:rsidRPr="00ED55CB" w:rsidRDefault="00D44D42" w:rsidP="000E233E">
      <w:pPr>
        <w:pStyle w:val="berschrift2"/>
        <w:rPr>
          <w:lang w:val="en-US"/>
        </w:rPr>
      </w:pPr>
      <w:r w:rsidRPr="00ED55CB">
        <w:rPr>
          <w:lang w:val="en-US"/>
        </w:rPr>
        <w:t>Problems identified</w:t>
      </w:r>
    </w:p>
    <w:p w14:paraId="2C680778" w14:textId="34EA9DFE" w:rsidR="007E6245" w:rsidRPr="00ED55CB" w:rsidRDefault="007E6245" w:rsidP="007E6245">
      <w:pPr>
        <w:rPr>
          <w:lang w:eastAsia="de-DE"/>
        </w:rPr>
      </w:pPr>
      <w:r w:rsidRPr="00ED55CB">
        <w:rPr>
          <w:lang w:eastAsia="de-DE"/>
        </w:rPr>
        <w:t xml:space="preserve">During the installation of the components used in this Thesis few challenges were faced. </w:t>
      </w:r>
      <w:del w:id="55" w:author="Peter Gröschke" w:date="2022-07-31T12:54:00Z">
        <w:r w:rsidRPr="00ED55CB" w:rsidDel="00676BEF">
          <w:rPr>
            <w:lang w:eastAsia="de-DE"/>
          </w:rPr>
          <w:delText>Similarly</w:delText>
        </w:r>
      </w:del>
      <w:ins w:id="56" w:author="Peter Gröschke" w:date="2022-07-31T12:54:00Z">
        <w:r w:rsidR="00676BEF" w:rsidRPr="00ED55CB">
          <w:rPr>
            <w:lang w:eastAsia="de-DE"/>
          </w:rPr>
          <w:t>Similarly,</w:t>
        </w:r>
      </w:ins>
      <w:r w:rsidRPr="00ED55CB">
        <w:rPr>
          <w:lang w:eastAsia="de-DE"/>
        </w:rPr>
        <w:t xml:space="preserve"> while implementing and testing the connectivity between the SDN controller and the network devices few </w:t>
      </w:r>
      <w:r w:rsidR="00D44D42" w:rsidRPr="00ED55CB">
        <w:rPr>
          <w:lang w:eastAsia="de-DE"/>
        </w:rPr>
        <w:t>problems were identified</w:t>
      </w:r>
      <w:r w:rsidRPr="00ED55CB">
        <w:rPr>
          <w:lang w:eastAsia="de-DE"/>
        </w:rPr>
        <w:t xml:space="preserve">. </w:t>
      </w:r>
      <w:r w:rsidR="00D44D42" w:rsidRPr="00ED55CB">
        <w:rPr>
          <w:lang w:eastAsia="de-DE"/>
        </w:rPr>
        <w:t xml:space="preserve">Following are the </w:t>
      </w:r>
      <w:r w:rsidR="0027183D" w:rsidRPr="00ED55CB">
        <w:rPr>
          <w:lang w:eastAsia="de-DE"/>
        </w:rPr>
        <w:t>problems encountered</w:t>
      </w:r>
      <w:r w:rsidR="00D44D42" w:rsidRPr="00ED55CB">
        <w:rPr>
          <w:lang w:eastAsia="de-DE"/>
        </w:rPr>
        <w:t xml:space="preserve"> and possible fixes for th</w:t>
      </w:r>
      <w:r w:rsidR="0027183D" w:rsidRPr="00ED55CB">
        <w:rPr>
          <w:lang w:eastAsia="de-DE"/>
        </w:rPr>
        <w:t>e same</w:t>
      </w:r>
      <w:ins w:id="57" w:author="Peter Gröschke" w:date="2022-07-31T12:55:00Z">
        <w:r w:rsidR="00474B8B">
          <w:rPr>
            <w:lang w:eastAsia="de-DE"/>
          </w:rPr>
          <w:t>:</w:t>
        </w:r>
      </w:ins>
      <w:del w:id="58" w:author="Peter Gröschke" w:date="2022-07-31T12:55:00Z">
        <w:r w:rsidR="0027183D" w:rsidRPr="00ED55CB" w:rsidDel="00474B8B">
          <w:rPr>
            <w:lang w:eastAsia="de-DE"/>
          </w:rPr>
          <w:delText>;</w:delText>
        </w:r>
      </w:del>
      <w:r w:rsidR="0027183D" w:rsidRPr="00ED55CB">
        <w:rPr>
          <w:lang w:eastAsia="de-DE"/>
        </w:rPr>
        <w:t xml:space="preserve"> </w:t>
      </w:r>
    </w:p>
    <w:p w14:paraId="0A6FE1D6" w14:textId="28D834FC" w:rsidR="00265A9D" w:rsidRPr="00ED55CB" w:rsidRDefault="00265A9D" w:rsidP="0001391B">
      <w:pPr>
        <w:pStyle w:val="Listenabsatz"/>
        <w:numPr>
          <w:ilvl w:val="0"/>
          <w:numId w:val="3"/>
        </w:numPr>
        <w:rPr>
          <w:rFonts w:cs="Times"/>
          <w:lang w:val="en-US"/>
        </w:rPr>
      </w:pPr>
      <w:r w:rsidRPr="00ED55CB">
        <w:rPr>
          <w:rFonts w:cs="Times"/>
          <w:lang w:val="en-US"/>
        </w:rPr>
        <w:t>Installation</w:t>
      </w:r>
      <w:r w:rsidR="000F3585" w:rsidRPr="00ED55CB">
        <w:rPr>
          <w:rFonts w:cs="Times"/>
          <w:lang w:val="en-US"/>
        </w:rPr>
        <w:t xml:space="preserve"> of SDN controllers is easier when they are first downloaded as a packet rather than directly installing from source code.</w:t>
      </w:r>
    </w:p>
    <w:p w14:paraId="097566F1" w14:textId="786109B5" w:rsidR="000F3585" w:rsidRPr="00ED55CB" w:rsidRDefault="000F3585" w:rsidP="0001391B">
      <w:pPr>
        <w:pStyle w:val="Listenabsatz"/>
        <w:numPr>
          <w:ilvl w:val="0"/>
          <w:numId w:val="3"/>
        </w:numPr>
        <w:rPr>
          <w:rFonts w:cs="Times"/>
          <w:lang w:val="en-US"/>
        </w:rPr>
      </w:pPr>
      <w:r w:rsidRPr="00ED55CB">
        <w:rPr>
          <w:rFonts w:cs="Times"/>
          <w:lang w:val="en-US"/>
        </w:rPr>
        <w:t xml:space="preserve">Open </w:t>
      </w:r>
      <w:proofErr w:type="spellStart"/>
      <w:r w:rsidRPr="00ED55CB">
        <w:rPr>
          <w:rFonts w:cs="Times"/>
          <w:lang w:val="en-US"/>
        </w:rPr>
        <w:t>vSwitch</w:t>
      </w:r>
      <w:proofErr w:type="spellEnd"/>
      <w:r w:rsidRPr="00ED55CB">
        <w:rPr>
          <w:rFonts w:cs="Times"/>
          <w:lang w:val="en-US"/>
        </w:rPr>
        <w:t xml:space="preserve"> application available for </w:t>
      </w:r>
      <w:proofErr w:type="gramStart"/>
      <w:r w:rsidRPr="00ED55CB">
        <w:rPr>
          <w:rFonts w:cs="Times"/>
          <w:lang w:val="en-US"/>
        </w:rPr>
        <w:t>GNS3 on GNS3</w:t>
      </w:r>
      <w:proofErr w:type="gramEnd"/>
      <w:r w:rsidRPr="00ED55CB">
        <w:rPr>
          <w:rFonts w:cs="Times"/>
          <w:lang w:val="en-US"/>
        </w:rPr>
        <w:t xml:space="preserve"> Marketplace</w:t>
      </w:r>
      <w:r w:rsidR="00E625A8" w:rsidRPr="00ED55CB">
        <w:rPr>
          <w:rFonts w:cs="Times"/>
          <w:lang w:val="en-US"/>
        </w:rPr>
        <w:t xml:space="preserve"> (named, Open </w:t>
      </w:r>
      <w:proofErr w:type="spellStart"/>
      <w:r w:rsidR="00E625A8" w:rsidRPr="00ED55CB">
        <w:rPr>
          <w:rFonts w:cs="Times"/>
          <w:lang w:val="en-US"/>
        </w:rPr>
        <w:t>vSwitch</w:t>
      </w:r>
      <w:proofErr w:type="spellEnd"/>
      <w:r w:rsidR="00E625A8" w:rsidRPr="00ED55CB">
        <w:rPr>
          <w:rFonts w:cs="Times"/>
          <w:lang w:val="en-US"/>
        </w:rPr>
        <w:t xml:space="preserve"> with management interface)</w:t>
      </w:r>
      <w:r w:rsidRPr="00ED55CB">
        <w:rPr>
          <w:rFonts w:cs="Times"/>
          <w:lang w:val="en-US"/>
        </w:rPr>
        <w:t xml:space="preserve"> </w:t>
      </w:r>
      <w:r w:rsidR="0067528D" w:rsidRPr="00ED55CB">
        <w:rPr>
          <w:rFonts w:cs="Times"/>
          <w:lang w:val="en-US"/>
        </w:rPr>
        <w:t>has some</w:t>
      </w:r>
      <w:r w:rsidRPr="00ED55CB">
        <w:rPr>
          <w:rFonts w:cs="Times"/>
          <w:lang w:val="en-US"/>
        </w:rPr>
        <w:t xml:space="preserve"> </w:t>
      </w:r>
      <w:r w:rsidR="00E625A8" w:rsidRPr="00ED55CB">
        <w:rPr>
          <w:rFonts w:cs="Times"/>
          <w:lang w:val="en-US"/>
        </w:rPr>
        <w:t>error</w:t>
      </w:r>
      <w:r w:rsidR="0067528D" w:rsidRPr="00ED55CB">
        <w:rPr>
          <w:rFonts w:cs="Times"/>
          <w:lang w:val="en-US"/>
        </w:rPr>
        <w:t>s</w:t>
      </w:r>
      <w:r w:rsidR="00E625A8" w:rsidRPr="00ED55CB">
        <w:rPr>
          <w:rFonts w:cs="Times"/>
          <w:lang w:val="en-US"/>
        </w:rPr>
        <w:t xml:space="preserve"> and needs to be fixed </w:t>
      </w:r>
      <w:r w:rsidR="0067528D" w:rsidRPr="00ED55CB">
        <w:rPr>
          <w:rFonts w:cs="Times"/>
          <w:lang w:val="en-US"/>
        </w:rPr>
        <w:t>before using.</w:t>
      </w:r>
    </w:p>
    <w:p w14:paraId="3DBE560C" w14:textId="36E1C5FA" w:rsidR="0067528D" w:rsidRPr="00ED55CB" w:rsidRDefault="0067528D" w:rsidP="0001391B">
      <w:pPr>
        <w:pStyle w:val="Listenabsatz"/>
        <w:numPr>
          <w:ilvl w:val="0"/>
          <w:numId w:val="3"/>
        </w:numPr>
        <w:rPr>
          <w:rFonts w:cs="Times"/>
          <w:lang w:val="en-US"/>
        </w:rPr>
      </w:pPr>
      <w:r w:rsidRPr="00ED55CB">
        <w:rPr>
          <w:rFonts w:cs="Times"/>
          <w:lang w:val="en-US"/>
        </w:rPr>
        <w:t xml:space="preserve">New versions of </w:t>
      </w:r>
      <w:proofErr w:type="spellStart"/>
      <w:r w:rsidRPr="00ED55CB">
        <w:rPr>
          <w:rFonts w:cs="Times"/>
          <w:lang w:val="en-US"/>
        </w:rPr>
        <w:t>OpenDayLight</w:t>
      </w:r>
      <w:proofErr w:type="spellEnd"/>
      <w:r w:rsidRPr="00ED55CB">
        <w:rPr>
          <w:rFonts w:cs="Times"/>
          <w:lang w:val="en-US"/>
        </w:rPr>
        <w:t xml:space="preserve"> controller</w:t>
      </w:r>
      <w:r w:rsidR="00CD519D" w:rsidRPr="00ED55CB">
        <w:rPr>
          <w:rFonts w:cs="Times"/>
          <w:lang w:val="en-US"/>
        </w:rPr>
        <w:t xml:space="preserve"> do not support the GUI and L2 switch applications since these projects were separated from </w:t>
      </w:r>
      <w:proofErr w:type="spellStart"/>
      <w:r w:rsidR="00CD519D" w:rsidRPr="00ED55CB">
        <w:rPr>
          <w:rFonts w:cs="Times"/>
          <w:lang w:val="en-US"/>
        </w:rPr>
        <w:t>OpenDayLight</w:t>
      </w:r>
      <w:proofErr w:type="spellEnd"/>
      <w:r w:rsidR="00CD519D" w:rsidRPr="00ED55CB">
        <w:rPr>
          <w:rFonts w:cs="Times"/>
          <w:lang w:val="en-US"/>
        </w:rPr>
        <w:t>.</w:t>
      </w:r>
    </w:p>
    <w:p w14:paraId="67874243" w14:textId="2BC06337" w:rsidR="00CD519D" w:rsidRPr="00ED55CB" w:rsidRDefault="00CD519D" w:rsidP="00CD519D">
      <w:pPr>
        <w:pStyle w:val="Listenabsatz"/>
        <w:numPr>
          <w:ilvl w:val="0"/>
          <w:numId w:val="3"/>
        </w:numPr>
        <w:rPr>
          <w:rFonts w:cs="Times"/>
          <w:lang w:val="en-US"/>
        </w:rPr>
      </w:pPr>
      <w:r w:rsidRPr="00ED55CB">
        <w:rPr>
          <w:rFonts w:cs="Times"/>
          <w:lang w:val="en-US"/>
        </w:rPr>
        <w:t>Unlike previous versions of OpenFlow protocol, latest version of this protocol needs to be specified on all the networking devices.</w:t>
      </w:r>
    </w:p>
    <w:p w14:paraId="38D2DC61" w14:textId="6114C05A" w:rsidR="00D44D42" w:rsidRPr="00ED55CB" w:rsidRDefault="00D44D42" w:rsidP="0001391B">
      <w:pPr>
        <w:pStyle w:val="Listenabsatz"/>
        <w:numPr>
          <w:ilvl w:val="0"/>
          <w:numId w:val="3"/>
        </w:numPr>
        <w:rPr>
          <w:rFonts w:cs="Times"/>
          <w:lang w:val="en-US"/>
        </w:rPr>
      </w:pPr>
      <w:r w:rsidRPr="00ED55CB">
        <w:rPr>
          <w:rFonts w:cs="Times"/>
          <w:lang w:val="en-US"/>
        </w:rPr>
        <w:t xml:space="preserve">Before connecting the Open </w:t>
      </w:r>
      <w:proofErr w:type="spellStart"/>
      <w:r w:rsidRPr="00ED55CB">
        <w:rPr>
          <w:rFonts w:cs="Times"/>
          <w:lang w:val="en-US"/>
        </w:rPr>
        <w:t>vSwitch</w:t>
      </w:r>
      <w:proofErr w:type="spellEnd"/>
      <w:r w:rsidRPr="00ED55CB">
        <w:rPr>
          <w:rFonts w:cs="Times"/>
          <w:lang w:val="en-US"/>
        </w:rPr>
        <w:t xml:space="preserve"> to the controller, Open </w:t>
      </w:r>
      <w:proofErr w:type="spellStart"/>
      <w:r w:rsidRPr="00ED55CB">
        <w:rPr>
          <w:rFonts w:cs="Times"/>
          <w:lang w:val="en-US"/>
        </w:rPr>
        <w:t>vSwitch</w:t>
      </w:r>
      <w:proofErr w:type="spellEnd"/>
      <w:r w:rsidRPr="00ED55CB">
        <w:rPr>
          <w:rFonts w:cs="Times"/>
          <w:lang w:val="en-US"/>
        </w:rPr>
        <w:t xml:space="preserve"> needs to be specified the version of OpenFlow protocol to be used. </w:t>
      </w:r>
    </w:p>
    <w:p w14:paraId="68183C80" w14:textId="33F61DCD" w:rsidR="0001391B" w:rsidRPr="00ED55CB" w:rsidRDefault="00CD519D" w:rsidP="0001391B">
      <w:pPr>
        <w:pStyle w:val="Listenabsatz"/>
        <w:numPr>
          <w:ilvl w:val="0"/>
          <w:numId w:val="3"/>
        </w:numPr>
        <w:rPr>
          <w:rFonts w:cs="Times"/>
          <w:lang w:val="en-US"/>
        </w:rPr>
      </w:pPr>
      <w:r w:rsidRPr="00ED55CB">
        <w:rPr>
          <w:rFonts w:cs="Times"/>
          <w:lang w:val="en-US"/>
        </w:rPr>
        <w:t>Also, need</w:t>
      </w:r>
      <w:r w:rsidR="0001391B" w:rsidRPr="00ED55CB">
        <w:rPr>
          <w:rFonts w:cs="Times"/>
          <w:lang w:val="en-US"/>
        </w:rPr>
        <w:t xml:space="preserve"> to specify </w:t>
      </w:r>
      <w:r w:rsidR="00265A9D" w:rsidRPr="00ED55CB">
        <w:rPr>
          <w:rFonts w:cs="Times"/>
          <w:lang w:val="en-US"/>
        </w:rPr>
        <w:t>the latest</w:t>
      </w:r>
      <w:r w:rsidRPr="00ED55CB">
        <w:rPr>
          <w:rFonts w:cs="Times"/>
          <w:lang w:val="en-US"/>
        </w:rPr>
        <w:t xml:space="preserve"> version of</w:t>
      </w:r>
      <w:r w:rsidR="00265A9D" w:rsidRPr="00ED55CB">
        <w:rPr>
          <w:rFonts w:cs="Times"/>
          <w:lang w:val="en-US"/>
        </w:rPr>
        <w:t xml:space="preserve"> </w:t>
      </w:r>
      <w:r w:rsidR="0001391B" w:rsidRPr="00ED55CB">
        <w:rPr>
          <w:rFonts w:cs="Times"/>
          <w:lang w:val="en-US"/>
        </w:rPr>
        <w:t>OpenF</w:t>
      </w:r>
      <w:r w:rsidRPr="00ED55CB">
        <w:rPr>
          <w:rFonts w:cs="Times"/>
          <w:lang w:val="en-US"/>
        </w:rPr>
        <w:t>l</w:t>
      </w:r>
      <w:r w:rsidR="0001391B" w:rsidRPr="00ED55CB">
        <w:rPr>
          <w:rFonts w:cs="Times"/>
          <w:lang w:val="en-US"/>
        </w:rPr>
        <w:t xml:space="preserve">ow </w:t>
      </w:r>
      <w:r w:rsidRPr="00ED55CB">
        <w:rPr>
          <w:rFonts w:cs="Times"/>
          <w:lang w:val="en-US"/>
        </w:rPr>
        <w:t xml:space="preserve">protocol </w:t>
      </w:r>
      <w:r w:rsidR="0001391B" w:rsidRPr="00ED55CB">
        <w:rPr>
          <w:rFonts w:cs="Times"/>
          <w:lang w:val="en-US"/>
        </w:rPr>
        <w:t>while executing</w:t>
      </w:r>
      <w:r w:rsidRPr="00ED55CB">
        <w:rPr>
          <w:rFonts w:cs="Times"/>
          <w:lang w:val="en-US"/>
        </w:rPr>
        <w:t xml:space="preserve"> the topology</w:t>
      </w:r>
      <w:r w:rsidR="0001391B" w:rsidRPr="00ED55CB">
        <w:rPr>
          <w:rFonts w:cs="Times"/>
          <w:lang w:val="en-US"/>
        </w:rPr>
        <w:t xml:space="preserve"> commands on Mininet</w:t>
      </w:r>
      <w:r w:rsidR="00D44D42" w:rsidRPr="00ED55CB">
        <w:rPr>
          <w:rFonts w:cs="Times"/>
          <w:lang w:val="en-US"/>
        </w:rPr>
        <w:t>.</w:t>
      </w:r>
    </w:p>
    <w:p w14:paraId="205A315A" w14:textId="77777777" w:rsidR="0001391B" w:rsidRPr="00ED55CB" w:rsidRDefault="0001391B" w:rsidP="00116DA9">
      <w:pPr>
        <w:rPr>
          <w:rFonts w:cs="Times"/>
        </w:rPr>
      </w:pPr>
    </w:p>
    <w:p w14:paraId="08895633" w14:textId="092D9F59" w:rsidR="004B5A15" w:rsidRPr="00ED55CB" w:rsidRDefault="00DF509B" w:rsidP="004B5A15">
      <w:pPr>
        <w:pStyle w:val="berschrift2"/>
        <w:rPr>
          <w:lang w:val="en-US"/>
        </w:rPr>
      </w:pPr>
      <w:r w:rsidRPr="00ED55CB">
        <w:rPr>
          <w:lang w:val="en-US"/>
        </w:rPr>
        <w:t>Next tasks</w:t>
      </w:r>
    </w:p>
    <w:p w14:paraId="0546E072" w14:textId="54F2E7FC" w:rsidR="00116DA9" w:rsidRPr="00ED55CB" w:rsidRDefault="004B5A15" w:rsidP="00116DA9">
      <w:pPr>
        <w:rPr>
          <w:rFonts w:cs="Times"/>
        </w:rPr>
      </w:pPr>
      <w:r w:rsidRPr="00ED55CB">
        <w:rPr>
          <w:rFonts w:cs="Times"/>
        </w:rPr>
        <w:t>With the basic environment being set up the next tasks would be to</w:t>
      </w:r>
      <w:r w:rsidR="00C02F17" w:rsidRPr="00ED55CB">
        <w:rPr>
          <w:rFonts w:cs="Times"/>
        </w:rPr>
        <w:t xml:space="preserve"> test this environment by </w:t>
      </w:r>
      <w:r w:rsidR="00116DA9" w:rsidRPr="00ED55CB">
        <w:rPr>
          <w:rFonts w:cs="Times"/>
        </w:rPr>
        <w:t>keeping following points into consideration</w:t>
      </w:r>
      <w:ins w:id="59" w:author="Peter Gröschke" w:date="2022-07-31T12:55:00Z">
        <w:r w:rsidR="00474B8B">
          <w:rPr>
            <w:rFonts w:cs="Times"/>
          </w:rPr>
          <w:t>:</w:t>
        </w:r>
      </w:ins>
      <w:del w:id="60" w:author="Peter Gröschke" w:date="2022-07-31T12:55:00Z">
        <w:r w:rsidR="00116DA9" w:rsidRPr="00ED55CB" w:rsidDel="00474B8B">
          <w:rPr>
            <w:rFonts w:cs="Times"/>
          </w:rPr>
          <w:delText>;</w:delText>
        </w:r>
      </w:del>
    </w:p>
    <w:p w14:paraId="0B1D32C9" w14:textId="05C9BE2E" w:rsidR="00116DA9" w:rsidRPr="00ED55CB" w:rsidRDefault="00116DA9" w:rsidP="00116DA9">
      <w:pPr>
        <w:pStyle w:val="Listenabsatz"/>
        <w:numPr>
          <w:ilvl w:val="0"/>
          <w:numId w:val="5"/>
        </w:numPr>
        <w:rPr>
          <w:rFonts w:cs="Times"/>
          <w:lang w:val="en-US"/>
        </w:rPr>
      </w:pPr>
      <w:r w:rsidRPr="00ED55CB">
        <w:rPr>
          <w:rFonts w:cs="Times"/>
          <w:lang w:val="en-US"/>
        </w:rPr>
        <w:t>Build a suitable network</w:t>
      </w:r>
      <w:r w:rsidR="004B5A15" w:rsidRPr="00ED55CB">
        <w:rPr>
          <w:rFonts w:cs="Times"/>
          <w:lang w:val="en-US"/>
        </w:rPr>
        <w:t xml:space="preserve"> topology</w:t>
      </w:r>
      <w:r w:rsidRPr="00ED55CB">
        <w:rPr>
          <w:rFonts w:cs="Times"/>
          <w:lang w:val="en-US"/>
        </w:rPr>
        <w:t xml:space="preserve"> with different network devices in the emulation software.</w:t>
      </w:r>
    </w:p>
    <w:p w14:paraId="7A31F36D" w14:textId="77777777" w:rsidR="00116DA9" w:rsidRPr="00ED55CB" w:rsidRDefault="00116DA9" w:rsidP="00116DA9">
      <w:pPr>
        <w:pStyle w:val="Listenabsatz"/>
        <w:numPr>
          <w:ilvl w:val="0"/>
          <w:numId w:val="5"/>
        </w:numPr>
        <w:rPr>
          <w:rFonts w:cs="Times"/>
          <w:lang w:val="en-US"/>
        </w:rPr>
      </w:pPr>
      <w:r w:rsidRPr="00ED55CB">
        <w:rPr>
          <w:rFonts w:cs="Times"/>
          <w:lang w:val="en-US"/>
        </w:rPr>
        <w:t>Manage different services and network configurations with SDN controller in an emulated environment.</w:t>
      </w:r>
    </w:p>
    <w:p w14:paraId="69549574" w14:textId="77777777" w:rsidR="00116DA9" w:rsidRPr="00ED55CB" w:rsidRDefault="00116DA9" w:rsidP="00116DA9">
      <w:pPr>
        <w:pStyle w:val="Listenabsatz"/>
        <w:numPr>
          <w:ilvl w:val="0"/>
          <w:numId w:val="5"/>
        </w:numPr>
        <w:rPr>
          <w:rFonts w:cs="Times"/>
          <w:lang w:val="en-US"/>
        </w:rPr>
      </w:pPr>
      <w:r w:rsidRPr="00ED55CB">
        <w:rPr>
          <w:rFonts w:cs="Times"/>
          <w:lang w:val="en-US"/>
        </w:rPr>
        <w:t>Create and distribute the network configurations for network devices.</w:t>
      </w:r>
    </w:p>
    <w:p w14:paraId="6CF682E4" w14:textId="6AC2FEEC" w:rsidR="00116DA9" w:rsidRPr="00ED55CB" w:rsidRDefault="00116DA9" w:rsidP="00116DA9">
      <w:pPr>
        <w:pStyle w:val="Listenabsatz"/>
        <w:numPr>
          <w:ilvl w:val="0"/>
          <w:numId w:val="5"/>
        </w:numPr>
        <w:rPr>
          <w:rFonts w:cs="Times"/>
          <w:lang w:val="en-US"/>
        </w:rPr>
      </w:pPr>
      <w:r w:rsidRPr="00ED55CB">
        <w:rPr>
          <w:rFonts w:cs="Times"/>
          <w:lang w:val="en-US"/>
        </w:rPr>
        <w:t>Develop a rationale and setup an IPv4 and IPv6 scheme for the network.</w:t>
      </w:r>
    </w:p>
    <w:p w14:paraId="161181BD" w14:textId="0CA75B6A" w:rsidR="004B5A15" w:rsidRPr="00ED55CB" w:rsidRDefault="004B5A15" w:rsidP="001B0C48">
      <w:pPr>
        <w:pStyle w:val="Listenabsatz"/>
        <w:numPr>
          <w:ilvl w:val="0"/>
          <w:numId w:val="5"/>
        </w:numPr>
        <w:rPr>
          <w:rFonts w:cs="Times"/>
          <w:lang w:val="en-US"/>
        </w:rPr>
      </w:pPr>
      <w:r w:rsidRPr="00ED55CB">
        <w:rPr>
          <w:rFonts w:cs="Times"/>
          <w:lang w:val="en-US"/>
        </w:rPr>
        <w:t>Develop some use cases and test them in the built environment.</w:t>
      </w:r>
    </w:p>
    <w:p w14:paraId="0B6AAD14" w14:textId="77777777" w:rsidR="001B0C48" w:rsidRPr="00ED55CB" w:rsidRDefault="001B0C48" w:rsidP="001B0C48">
      <w:pPr>
        <w:rPr>
          <w:rFonts w:cs="Times"/>
        </w:rPr>
      </w:pPr>
    </w:p>
    <w:p w14:paraId="4964A5EE" w14:textId="156A5D47" w:rsidR="00641C26" w:rsidRPr="00ED55CB" w:rsidRDefault="00641C26" w:rsidP="00116DA9">
      <w:pPr>
        <w:rPr>
          <w:rFonts w:cs="Times"/>
          <w:color w:val="000000" w:themeColor="text1"/>
          <w:sz w:val="24"/>
          <w:szCs w:val="24"/>
        </w:rPr>
      </w:pPr>
    </w:p>
    <w:sectPr w:rsidR="00641C26" w:rsidRPr="00ED55CB" w:rsidSect="00206CFF">
      <w:headerReference w:type="even" r:id="rId20"/>
      <w:footerReference w:type="default" r:id="rId21"/>
      <w:headerReference w:type="first" r:id="rId22"/>
      <w:pgSz w:w="11907" w:h="16840" w:code="9"/>
      <w:pgMar w:top="1452" w:right="1134" w:bottom="1418" w:left="1701" w:header="2155"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röschke, Peter, Dr." w:date="2022-07-31T11:55:00Z" w:initials="PG">
    <w:p w14:paraId="764781B9" w14:textId="77777777" w:rsidR="0020605C" w:rsidRDefault="0020605C">
      <w:pPr>
        <w:pStyle w:val="Kommentartext"/>
      </w:pPr>
      <w:r>
        <w:rPr>
          <w:rStyle w:val="Kommentarzeichen"/>
        </w:rPr>
        <w:annotationRef/>
      </w:r>
      <w:r>
        <w:t xml:space="preserve">By themselves, there is no “more complex” decision making. The virtualization allows for multiple instances, better redundancy, scaling the </w:t>
      </w:r>
      <w:proofErr w:type="spellStart"/>
      <w:r>
        <w:t>dfunctions</w:t>
      </w:r>
      <w:proofErr w:type="spellEnd"/>
      <w:r>
        <w:t>, etc.</w:t>
      </w:r>
    </w:p>
    <w:p w14:paraId="25D9318D" w14:textId="62872947" w:rsidR="0020605C" w:rsidRDefault="0020605C">
      <w:pPr>
        <w:pStyle w:val="Kommentartext"/>
      </w:pPr>
    </w:p>
  </w:comment>
  <w:comment w:id="6" w:author="Gröschke, Peter, Dr. [2]" w:date="2022-07-31T11:56:00Z" w:initials="PG">
    <w:p w14:paraId="30489CDB" w14:textId="01AB8921" w:rsidR="0020605C" w:rsidRDefault="0020605C">
      <w:pPr>
        <w:pStyle w:val="Kommentartext"/>
      </w:pPr>
      <w:r>
        <w:rPr>
          <w:rStyle w:val="Kommentarzeichen"/>
        </w:rPr>
        <w:annotationRef/>
      </w:r>
      <w:r>
        <w:t xml:space="preserve">What would be the alternative? </w:t>
      </w:r>
    </w:p>
  </w:comment>
  <w:comment w:id="7" w:author="Gröschke, Peter, Dr. [3]" w:date="2022-07-31T11:56:00Z" w:initials="PG">
    <w:p w14:paraId="2CB86632" w14:textId="33085FD7" w:rsidR="0020605C" w:rsidRDefault="0020605C">
      <w:pPr>
        <w:pStyle w:val="Kommentartext"/>
      </w:pPr>
      <w:r>
        <w:rPr>
          <w:rStyle w:val="Kommentarzeichen"/>
        </w:rPr>
        <w:annotationRef/>
      </w:r>
      <w:r>
        <w:t>I wonder about alternatives. Steer? Control? Manage?</w:t>
      </w:r>
    </w:p>
  </w:comment>
  <w:comment w:id="8" w:author="Gröschke, Peter, Dr. [4]" w:date="2022-07-31T11:57:00Z" w:initials="PG">
    <w:p w14:paraId="635179E5" w14:textId="40206C1A" w:rsidR="0020605C" w:rsidRDefault="0020605C">
      <w:pPr>
        <w:pStyle w:val="Kommentartext"/>
      </w:pPr>
      <w:r>
        <w:rPr>
          <w:rStyle w:val="Kommentarzeichen"/>
        </w:rPr>
        <w:annotationRef/>
      </w:r>
      <w:r>
        <w:t>All is right, but structure is missing. In the old days, you were building the configs, maybe even with some tools, and then you were able to push these configurations. The thing is that with SDN, there can be now more dynamic (events trigger a change of configurations in multiple nodes, this can be a request to extend a VLAN, this can be the spinning up of an instance of an NFV once certain thresholds are met).</w:t>
      </w:r>
    </w:p>
  </w:comment>
  <w:comment w:id="9" w:author="Gröschke, Peter, Dr. [5]" w:date="2022-07-31T11:59:00Z" w:initials="PG">
    <w:p w14:paraId="5327F496" w14:textId="77777777" w:rsidR="0020605C" w:rsidRDefault="0020605C">
      <w:pPr>
        <w:pStyle w:val="Kommentartext"/>
      </w:pPr>
      <w:r>
        <w:rPr>
          <w:rStyle w:val="Kommentarzeichen"/>
        </w:rPr>
        <w:annotationRef/>
      </w:r>
      <w:r>
        <w:t>I mean, JUNIPER uses a UNIX OS in their boxes and their OS is a software. The control plane is centralized</w:t>
      </w:r>
      <w:r w:rsidR="00D1298D">
        <w:t xml:space="preserve">, can work with multiple applications (via the Northbound interface) and it can adjust (via the Southbound interface) the configuration dynamically. </w:t>
      </w:r>
    </w:p>
    <w:p w14:paraId="0C7EF452" w14:textId="77777777" w:rsidR="00D1298D" w:rsidRDefault="00D1298D">
      <w:pPr>
        <w:pStyle w:val="Kommentartext"/>
      </w:pPr>
    </w:p>
    <w:p w14:paraId="36DFEF99" w14:textId="4031E7A9" w:rsidR="00D1298D" w:rsidRDefault="00D1298D">
      <w:pPr>
        <w:pStyle w:val="Kommentartext"/>
      </w:pPr>
      <w:r>
        <w:t xml:space="preserve">The thing is that you use “software-based” like it is something new. “SD” is a </w:t>
      </w:r>
      <w:proofErr w:type="gramStart"/>
      <w:r>
        <w:t>buzzword</w:t>
      </w:r>
      <w:proofErr w:type="gramEnd"/>
      <w:r>
        <w:t xml:space="preserve"> and you need to explain this to the pros, not to the marketing people.</w:t>
      </w:r>
    </w:p>
  </w:comment>
  <w:comment w:id="10" w:author="Gröschke, Peter, Dr. [6]" w:date="2022-07-31T12:03:00Z" w:initials="PG">
    <w:p w14:paraId="398AE322" w14:textId="77777777" w:rsidR="00D1298D" w:rsidRDefault="00D1298D">
      <w:pPr>
        <w:pStyle w:val="Kommentartext"/>
      </w:pPr>
      <w:r>
        <w:rPr>
          <w:rStyle w:val="Kommentarzeichen"/>
        </w:rPr>
        <w:annotationRef/>
      </w:r>
      <w:r>
        <w:t>Do you have a roadmap for OpenFlow, a comment? OpenFlow 1.5.1 is from … 2018? What did happen afterwards? What is the successor? What is the success rate of the successor? Which major vendors use OpenFlow, proprietary protocols, or the successor?</w:t>
      </w:r>
    </w:p>
    <w:p w14:paraId="5591201A" w14:textId="5F57775C" w:rsidR="00D1298D" w:rsidRDefault="00D1298D">
      <w:pPr>
        <w:pStyle w:val="Kommentartext"/>
      </w:pPr>
    </w:p>
  </w:comment>
  <w:comment w:id="12" w:author="Gröschke, Peter, Dr. [7]" w:date="2022-07-31T12:06:00Z" w:initials="PG">
    <w:p w14:paraId="62BF19ED" w14:textId="0EEFBBB2" w:rsidR="00E06D03" w:rsidRDefault="00E06D03">
      <w:pPr>
        <w:pStyle w:val="Kommentartext"/>
      </w:pPr>
      <w:r>
        <w:rPr>
          <w:rStyle w:val="Kommentarzeichen"/>
        </w:rPr>
        <w:annotationRef/>
      </w:r>
      <w:r>
        <w:t xml:space="preserve">I </w:t>
      </w:r>
      <w:proofErr w:type="gramStart"/>
      <w:r>
        <w:t>don’t</w:t>
      </w:r>
      <w:proofErr w:type="gramEnd"/>
      <w:r>
        <w:t xml:space="preserve"> understand this sentence. What scale, what protocols (OpenFlow?), …?</w:t>
      </w:r>
    </w:p>
  </w:comment>
  <w:comment w:id="15" w:author="Gröschke, Peter, Dr. [8]" w:date="2022-07-31T12:08:00Z" w:initials="PG">
    <w:p w14:paraId="26EF5AE8" w14:textId="77777777" w:rsidR="00E06D03" w:rsidRDefault="00E06D03">
      <w:pPr>
        <w:pStyle w:val="Kommentartext"/>
      </w:pPr>
      <w:r>
        <w:rPr>
          <w:rStyle w:val="Kommentarzeichen"/>
        </w:rPr>
        <w:annotationRef/>
      </w:r>
      <w:r>
        <w:t xml:space="preserve">Is the important part the centralization or the resilience due to the distributed </w:t>
      </w:r>
      <w:proofErr w:type="gramStart"/>
      <w:r>
        <w:t>part.</w:t>
      </w:r>
      <w:proofErr w:type="gramEnd"/>
      <w:r>
        <w:t xml:space="preserve"> </w:t>
      </w:r>
    </w:p>
    <w:p w14:paraId="6B12319A" w14:textId="77777777" w:rsidR="00E06D03" w:rsidRDefault="00E06D03">
      <w:pPr>
        <w:pStyle w:val="Kommentartext"/>
      </w:pPr>
      <w:r>
        <w:t>“</w:t>
      </w:r>
      <w:proofErr w:type="gramStart"/>
      <w:r>
        <w:t>it</w:t>
      </w:r>
      <w:proofErr w:type="gramEnd"/>
      <w:r>
        <w:t xml:space="preserve"> is good that it is centralized and distributed” – the next sentences don’t help me resolve the issue.</w:t>
      </w:r>
    </w:p>
    <w:p w14:paraId="22276AF5" w14:textId="2FC9C834" w:rsidR="00E06D03" w:rsidRDefault="00E06D03">
      <w:pPr>
        <w:pStyle w:val="Kommentartext"/>
      </w:pPr>
    </w:p>
  </w:comment>
  <w:comment w:id="16" w:author="Gröschke, Peter, Dr. [9]" w:date="2022-07-31T12:09:00Z" w:initials="PG">
    <w:p w14:paraId="13F0DB38" w14:textId="20C04CAE" w:rsidR="00E06D03" w:rsidRDefault="00E06D03">
      <w:pPr>
        <w:pStyle w:val="Kommentartext"/>
      </w:pPr>
      <w:r>
        <w:rPr>
          <w:rStyle w:val="Kommentarzeichen"/>
        </w:rPr>
        <w:annotationRef/>
      </w:r>
      <w:r>
        <w:t xml:space="preserve">Why specifically this one? Here, you are allowed to think smaller: everyday tasks can be automated and are thus less error-prone due to the automatic nature of, i.e., picking an IP address from a pool, </w:t>
      </w:r>
      <w:r w:rsidR="002D5E4D">
        <w:t xml:space="preserve">mark this as used in the pool, push the IP to the device and send and info to the </w:t>
      </w:r>
      <w:proofErr w:type="spellStart"/>
      <w:r w:rsidR="002D5E4D">
        <w:t>db</w:t>
      </w:r>
      <w:proofErr w:type="spellEnd"/>
      <w:r w:rsidR="002D5E4D">
        <w:t xml:space="preserve"> so that it is instantly documented. Or setting up/extending a VLAN on multiple components can be done in an instance.</w:t>
      </w:r>
    </w:p>
  </w:comment>
  <w:comment w:id="17" w:author="Gröschke, Peter, Dr. [10]" w:date="2022-07-31T12:11:00Z" w:initials="PG">
    <w:p w14:paraId="7B113A65" w14:textId="216A0AFE" w:rsidR="002D5E4D" w:rsidRDefault="002D5E4D">
      <w:pPr>
        <w:pStyle w:val="Kommentartext"/>
      </w:pPr>
      <w:r>
        <w:rPr>
          <w:rStyle w:val="Kommentarzeichen"/>
        </w:rPr>
        <w:annotationRef/>
      </w:r>
      <w:r>
        <w:t>This begs for a picture. Either from a renowned book (showing that you use the current literature) or by yourself, showing that you design your own “mental image”.</w:t>
      </w:r>
    </w:p>
  </w:comment>
  <w:comment w:id="21" w:author="Gröschke, Peter, Dr. [11]" w:date="2022-07-31T12:13:00Z" w:initials="PG">
    <w:p w14:paraId="3A20BEB8" w14:textId="77777777" w:rsidR="002D5E4D" w:rsidRDefault="002D5E4D">
      <w:pPr>
        <w:pStyle w:val="Kommentartext"/>
      </w:pPr>
      <w:r>
        <w:rPr>
          <w:rStyle w:val="Kommentarzeichen"/>
        </w:rPr>
        <w:annotationRef/>
      </w:r>
      <w:r>
        <w:t>Source? Was he alone? Was he the first?</w:t>
      </w:r>
    </w:p>
    <w:p w14:paraId="17A23C92" w14:textId="77777777" w:rsidR="007F042E" w:rsidRDefault="007F042E">
      <w:pPr>
        <w:pStyle w:val="Kommentartext"/>
      </w:pPr>
    </w:p>
    <w:p w14:paraId="4380DF6B" w14:textId="050D59AE" w:rsidR="007F042E" w:rsidRDefault="007F042E">
      <w:pPr>
        <w:pStyle w:val="Kommentartext"/>
      </w:pPr>
      <w:r>
        <w:t xml:space="preserve">A short look at </w:t>
      </w:r>
      <w:hyperlink r:id="rId1" w:history="1">
        <w:r w:rsidRPr="00FC4ABB">
          <w:rPr>
            <w:rStyle w:val="Hyperlink"/>
          </w:rPr>
          <w:t>https://datatracker.ietf.org/doc/html/rfc3746</w:t>
        </w:r>
      </w:hyperlink>
    </w:p>
    <w:p w14:paraId="2856455C" w14:textId="211F2951" w:rsidR="007F042E" w:rsidRDefault="007F042E">
      <w:pPr>
        <w:pStyle w:val="Kommentartext"/>
      </w:pPr>
    </w:p>
  </w:comment>
  <w:comment w:id="23" w:author="Gröschke, Peter, Dr. [12]" w:date="2022-07-31T12:17:00Z" w:initials="PG">
    <w:p w14:paraId="5F57124B" w14:textId="77777777" w:rsidR="007F042E" w:rsidRDefault="007F042E">
      <w:pPr>
        <w:pStyle w:val="Kommentartext"/>
      </w:pPr>
      <w:r>
        <w:rPr>
          <w:rStyle w:val="Kommentarzeichen"/>
        </w:rPr>
        <w:annotationRef/>
      </w:r>
      <w:r>
        <w:t>The picture alone shows three protocols, and you may add “</w:t>
      </w:r>
      <w:proofErr w:type="spellStart"/>
      <w:r>
        <w:t>RESTconf</w:t>
      </w:r>
      <w:proofErr w:type="spellEnd"/>
      <w:r>
        <w:t xml:space="preserve">” to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AB3A7C" w14:textId="0E229266" w:rsidR="007F042E" w:rsidRDefault="007F042E">
      <w:pPr>
        <w:pStyle w:val="Kommentartext"/>
      </w:pPr>
    </w:p>
  </w:comment>
  <w:comment w:id="30" w:author="Gröschke, Peter, Dr. [13]" w:date="2022-07-31T12:38:00Z" w:initials="PG">
    <w:p w14:paraId="2EE31A6D" w14:textId="74313DBB" w:rsidR="00EE146A" w:rsidRDefault="00EE146A">
      <w:pPr>
        <w:pStyle w:val="Kommentartext"/>
      </w:pPr>
      <w:r>
        <w:rPr>
          <w:rStyle w:val="Kommentarzeichen"/>
        </w:rPr>
        <w:annotationRef/>
      </w:r>
      <w:r>
        <w:t>As with any open-source effort, could you put in the original developers (ONF) and that it is still current with the latest version 2.3.0 from 2021. There are other environments that are dead in the water since years, so the ones that are alive are note-worthy</w:t>
      </w:r>
    </w:p>
  </w:comment>
  <w:comment w:id="46" w:author="Gröschke, Peter, Dr. [14]" w:date="2022-07-31T12:49:00Z" w:initials="PG">
    <w:p w14:paraId="4032472B" w14:textId="47806C7B" w:rsidR="00063804" w:rsidRDefault="00063804">
      <w:pPr>
        <w:pStyle w:val="Kommentartext"/>
      </w:pPr>
      <w:r>
        <w:rPr>
          <w:rStyle w:val="Kommentarzeichen"/>
        </w:rPr>
        <w:annotationRef/>
      </w:r>
      <w:r>
        <w:t xml:space="preserve">What is the overall setup: “For the tasks associated with this master thesis I will be using a so-and-so laptop with 16GB RAM, SSD and </w:t>
      </w:r>
      <w:r w:rsidR="00676BEF">
        <w:t xml:space="preserve">external </w:t>
      </w:r>
      <w:proofErr w:type="gramStart"/>
      <w:r w:rsidR="00676BEF">
        <w:t>storage.</w:t>
      </w:r>
      <w:proofErr w:type="gramEnd"/>
      <w:r w:rsidR="00676BEF">
        <w:t xml:space="preserve"> The underlying OS is a Windows 11 standard edition. The Hypervisor is OVM </w:t>
      </w:r>
      <w:proofErr w:type="spellStart"/>
      <w:r w:rsidR="00676BEF">
        <w:t>Virtualbox</w:t>
      </w:r>
      <w:proofErr w:type="spellEnd"/>
      <w:r w:rsidR="00676BEF">
        <w:t xml:space="preserve"> in its latest version, which is </w:t>
      </w:r>
      <w:proofErr w:type="spellStart"/>
      <w:r w:rsidR="00676BEF">
        <w:t>X.XY.xy</w:t>
      </w:r>
      <w:proofErr w:type="spellEnd"/>
      <w:r w:rsidR="00676BEF">
        <w:t xml:space="preserve">. Mininet runs in </w:t>
      </w:r>
      <w:proofErr w:type="gramStart"/>
      <w:r w:rsidR="00676BEF">
        <w:t>a</w:t>
      </w:r>
      <w:proofErr w:type="gramEnd"/>
      <w:r w:rsidR="00676BEF">
        <w:t xml:space="preserve"> Ubuntu LINUX 20.X environment, which was set up using standard scripts, no special optimization.” Something like this.</w:t>
      </w:r>
    </w:p>
  </w:comment>
  <w:comment w:id="49" w:author="Gröschke, Peter, Dr. [15]" w:date="2022-07-31T12:52:00Z" w:initials="PG">
    <w:p w14:paraId="11197816" w14:textId="51BDEFD4" w:rsidR="00676BEF" w:rsidRDefault="00676BEF">
      <w:pPr>
        <w:pStyle w:val="Kommentartext"/>
      </w:pPr>
      <w:r>
        <w:rPr>
          <w:rStyle w:val="Kommentarzeichen"/>
        </w:rPr>
        <w:annotationRef/>
      </w:r>
      <w:r>
        <w:t xml:space="preserve">Why not the latest (1.5.1)? I guess that the latter versions extended OpenFlow only for specific applications, but 1.3. </w:t>
      </w:r>
      <w:proofErr w:type="gramStart"/>
      <w:r>
        <w:t>is</w:t>
      </w:r>
      <w:proofErr w:type="gramEnd"/>
      <w:r>
        <w:t xml:space="preserve"> a major stable build and is supported by all virtual elements used in this master 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9318D" w15:done="0"/>
  <w15:commentEx w15:paraId="30489CDB" w15:done="0"/>
  <w15:commentEx w15:paraId="2CB86632" w15:done="0"/>
  <w15:commentEx w15:paraId="635179E5" w15:done="0"/>
  <w15:commentEx w15:paraId="36DFEF99" w15:done="0"/>
  <w15:commentEx w15:paraId="5591201A" w15:done="0"/>
  <w15:commentEx w15:paraId="62BF19ED" w15:done="0"/>
  <w15:commentEx w15:paraId="22276AF5" w15:done="0"/>
  <w15:commentEx w15:paraId="13F0DB38" w15:done="0"/>
  <w15:commentEx w15:paraId="7B113A65" w15:done="0"/>
  <w15:commentEx w15:paraId="2856455C" w15:done="0"/>
  <w15:commentEx w15:paraId="36AB3A7C" w15:done="0"/>
  <w15:commentEx w15:paraId="2EE31A6D" w15:done="0"/>
  <w15:commentEx w15:paraId="4032472B" w15:done="0"/>
  <w15:commentEx w15:paraId="11197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0EC1B" w16cex:dateUtc="2022-07-31T09:55:00Z"/>
  <w16cex:commentExtensible w16cex:durableId="2690EC5E" w16cex:dateUtc="2022-07-31T09:56:00Z"/>
  <w16cex:commentExtensible w16cex:durableId="2690EC80" w16cex:dateUtc="2022-07-31T09:56:00Z"/>
  <w16cex:commentExtensible w16cex:durableId="2690ECB9" w16cex:dateUtc="2022-07-31T09:57:00Z"/>
  <w16cex:commentExtensible w16cex:durableId="2690ED3A" w16cex:dateUtc="2022-07-31T09:59:00Z"/>
  <w16cex:commentExtensible w16cex:durableId="2690EE28" w16cex:dateUtc="2022-07-31T10:03:00Z"/>
  <w16cex:commentExtensible w16cex:durableId="2690EEB0" w16cex:dateUtc="2022-07-31T10:06:00Z"/>
  <w16cex:commentExtensible w16cex:durableId="2690EF29" w16cex:dateUtc="2022-07-31T10:08:00Z"/>
  <w16cex:commentExtensible w16cex:durableId="2690EF78" w16cex:dateUtc="2022-07-31T10:09:00Z"/>
  <w16cex:commentExtensible w16cex:durableId="2690F00E" w16cex:dateUtc="2022-07-31T10:11:00Z"/>
  <w16cex:commentExtensible w16cex:durableId="2690F065" w16cex:dateUtc="2022-07-31T10:13:00Z"/>
  <w16cex:commentExtensible w16cex:durableId="2690F152" w16cex:dateUtc="2022-07-31T10:17:00Z"/>
  <w16cex:commentExtensible w16cex:durableId="2690F660" w16cex:dateUtc="2022-07-31T10:38:00Z"/>
  <w16cex:commentExtensible w16cex:durableId="2690F8C7" w16cex:dateUtc="2022-07-31T10:49:00Z"/>
  <w16cex:commentExtensible w16cex:durableId="2690F99B" w16cex:dateUtc="2022-07-31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9318D" w16cid:durableId="2690EC1B"/>
  <w16cid:commentId w16cid:paraId="30489CDB" w16cid:durableId="2690EC5E"/>
  <w16cid:commentId w16cid:paraId="2CB86632" w16cid:durableId="2690EC80"/>
  <w16cid:commentId w16cid:paraId="635179E5" w16cid:durableId="2690ECB9"/>
  <w16cid:commentId w16cid:paraId="36DFEF99" w16cid:durableId="2690ED3A"/>
  <w16cid:commentId w16cid:paraId="5591201A" w16cid:durableId="2690EE28"/>
  <w16cid:commentId w16cid:paraId="62BF19ED" w16cid:durableId="2690EEB0"/>
  <w16cid:commentId w16cid:paraId="22276AF5" w16cid:durableId="2690EF29"/>
  <w16cid:commentId w16cid:paraId="13F0DB38" w16cid:durableId="2690EF78"/>
  <w16cid:commentId w16cid:paraId="7B113A65" w16cid:durableId="2690F00E"/>
  <w16cid:commentId w16cid:paraId="2856455C" w16cid:durableId="2690F065"/>
  <w16cid:commentId w16cid:paraId="36AB3A7C" w16cid:durableId="2690F152"/>
  <w16cid:commentId w16cid:paraId="2EE31A6D" w16cid:durableId="2690F660"/>
  <w16cid:commentId w16cid:paraId="4032472B" w16cid:durableId="2690F8C7"/>
  <w16cid:commentId w16cid:paraId="11197816" w16cid:durableId="2690F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DFA7" w14:textId="77777777" w:rsidR="00227831" w:rsidRDefault="00227831">
      <w:r>
        <w:separator/>
      </w:r>
    </w:p>
  </w:endnote>
  <w:endnote w:type="continuationSeparator" w:id="0">
    <w:p w14:paraId="2AF99F93" w14:textId="77777777" w:rsidR="00227831" w:rsidRDefault="0022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44BDF515" w14:textId="77777777" w:rsidR="00D441BB" w:rsidRDefault="00227831">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467008DC" w14:textId="77777777" w:rsidR="00D441BB" w:rsidRDefault="00227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071D" w14:textId="77777777" w:rsidR="00227831" w:rsidRDefault="00227831">
      <w:r>
        <w:separator/>
      </w:r>
    </w:p>
  </w:footnote>
  <w:footnote w:type="continuationSeparator" w:id="0">
    <w:p w14:paraId="0055F02D" w14:textId="77777777" w:rsidR="00227831" w:rsidRDefault="00227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91E" w14:textId="77777777" w:rsidR="007B7B25" w:rsidRPr="002D6E8F" w:rsidRDefault="00227831">
    <w:pPr>
      <w:pStyle w:val="Kopfzeile"/>
      <w:tabs>
        <w:tab w:val="clear" w:pos="7513"/>
        <w:tab w:val="right" w:pos="7484"/>
      </w:tabs>
      <w:rPr>
        <w:lang w:val="en-US"/>
      </w:rPr>
    </w:pPr>
    <w:r>
      <w:rPr>
        <w:rStyle w:val="Seitenzahl"/>
      </w:rPr>
      <w:fldChar w:fldCharType="begin"/>
    </w:r>
    <w:r w:rsidRPr="00D441BB">
      <w:rPr>
        <w:rStyle w:val="Seitenzahl"/>
        <w:lang w:val="en-US"/>
      </w:rPr>
      <w:instrText xml:space="preserve"> PAGE </w:instrText>
    </w:r>
    <w:r>
      <w:rPr>
        <w:rStyle w:val="Seitenzahl"/>
      </w:rPr>
      <w:fldChar w:fldCharType="separate"/>
    </w:r>
    <w:r w:rsidRPr="00D441BB">
      <w:rPr>
        <w:rStyle w:val="Seitenzahl"/>
        <w:lang w:val="en-US"/>
      </w:rPr>
      <w:t>10</w:t>
    </w:r>
    <w:r>
      <w:rPr>
        <w:rStyle w:val="Seitenzahl"/>
      </w:rPr>
      <w:fldChar w:fldCharType="end"/>
    </w:r>
    <w:r w:rsidRPr="00D441BB">
      <w:rPr>
        <w:rStyle w:val="Seitenzahl"/>
        <w:lang w:val="en-US"/>
      </w:rPr>
      <w:tab/>
    </w:r>
    <w:r>
      <w:rPr>
        <w:rStyle w:val="Seitenzahl"/>
      </w:rPr>
      <w:fldChar w:fldCharType="begin"/>
    </w:r>
    <w:r w:rsidRPr="00D441BB">
      <w:rPr>
        <w:rStyle w:val="Seitenzahl"/>
        <w:lang w:val="en-US"/>
      </w:rPr>
      <w:instrText xml:space="preserve"> STYLEREF "Überschrift 1"\n</w:instrText>
    </w:r>
    <w:r>
      <w:rPr>
        <w:rStyle w:val="Seitenzahl"/>
      </w:rPr>
      <w:fldChar w:fldCharType="separate"/>
    </w:r>
    <w:r>
      <w:rPr>
        <w:rStyle w:val="Seitenzahl"/>
        <w:b/>
        <w:bCs/>
        <w:lang w:val="en-US"/>
      </w:rPr>
      <w:t>Error! Use the Home tab to apply Überschrift 1 to the text that you want to appear here.</w:t>
    </w:r>
    <w:r>
      <w:rPr>
        <w:rStyle w:val="Seitenzahl"/>
      </w:rPr>
      <w:fldChar w:fldCharType="end"/>
    </w:r>
    <w:r w:rsidRPr="00D441BB">
      <w:rPr>
        <w:rStyle w:val="Seitenzahl"/>
        <w:lang w:val="en-US"/>
      </w:rPr>
      <w:t xml:space="preserve"> </w:t>
    </w:r>
    <w:r>
      <w:rPr>
        <w:rStyle w:val="Seitenzahl"/>
      </w:rPr>
      <w:fldChar w:fldCharType="begin"/>
    </w:r>
    <w:r w:rsidRPr="00D441BB">
      <w:rPr>
        <w:rStyle w:val="Seitenzahl"/>
        <w:lang w:val="en-US"/>
      </w:rPr>
      <w:instrText xml:space="preserve"> STYLEREF "Überschrift 1"</w:instrText>
    </w:r>
    <w:r>
      <w:rPr>
        <w:rStyle w:val="Seitenzahl"/>
      </w:rPr>
      <w:fldChar w:fldCharType="separate"/>
    </w:r>
    <w:r>
      <w:rPr>
        <w:rStyle w:val="Seitenzahl"/>
        <w:b/>
        <w:bCs/>
        <w:lang w:val="en-US"/>
      </w:rPr>
      <w:t xml:space="preserve">Error! Use the Home tab to apply Überschrift 1 to the text that </w:t>
    </w:r>
    <w:r>
      <w:rPr>
        <w:rStyle w:val="Seitenzahl"/>
        <w:b/>
        <w:bCs/>
        <w:lang w:val="en-US"/>
      </w:rPr>
      <w:t>you want to appear here.</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D6D9" w14:textId="48E94D3A" w:rsidR="007B7B25" w:rsidRPr="00DA522A" w:rsidRDefault="001B0F9A" w:rsidP="001B0F9A">
    <w:pPr>
      <w:pStyle w:val="Kopfzeile"/>
      <w:tabs>
        <w:tab w:val="clear" w:pos="7513"/>
        <w:tab w:val="right" w:pos="9072"/>
      </w:tabs>
      <w:jc w:val="center"/>
      <w:rPr>
        <w:color w:val="833C0B" w:themeColor="accent2" w:themeShade="80"/>
        <w:lang w:val="en-US"/>
      </w:rPr>
    </w:pPr>
    <w:r w:rsidRPr="00DA522A">
      <w:rPr>
        <w:color w:val="833C0B" w:themeColor="accent2" w:themeShade="80"/>
        <w:lang w:val="en-US"/>
      </w:rPr>
      <w:t>(This is the draft</w:t>
    </w:r>
    <w:r w:rsidR="00221315" w:rsidRPr="00DA522A">
      <w:rPr>
        <w:color w:val="833C0B" w:themeColor="accent2" w:themeShade="80"/>
        <w:lang w:val="en-US"/>
      </w:rPr>
      <w:t xml:space="preserve"> report</w:t>
    </w:r>
    <w:r w:rsidR="00E2649A" w:rsidRPr="00DA522A">
      <w:rPr>
        <w:color w:val="833C0B" w:themeColor="accent2" w:themeShade="80"/>
        <w:lang w:val="en-US"/>
      </w:rPr>
      <w:t xml:space="preserve"> and would like </w:t>
    </w:r>
    <w:r w:rsidR="00221315" w:rsidRPr="00DA522A">
      <w:rPr>
        <w:color w:val="833C0B" w:themeColor="accent2" w:themeShade="80"/>
        <w:lang w:val="en-US"/>
      </w:rPr>
      <w:t xml:space="preserve">to know your </w:t>
    </w:r>
    <w:r w:rsidR="00706113" w:rsidRPr="00DA522A">
      <w:rPr>
        <w:color w:val="833C0B" w:themeColor="accent2" w:themeShade="80"/>
        <w:lang w:val="en-US"/>
      </w:rPr>
      <w:t>suggestions</w:t>
    </w:r>
    <w:r w:rsidR="00221315" w:rsidRPr="00DA522A">
      <w:rPr>
        <w:color w:val="833C0B" w:themeColor="accent2" w:themeShade="80"/>
        <w:lang w:val="en-US"/>
      </w:rPr>
      <w:t xml:space="preserve"> about Table of Content, Objectives, Implementation and Use cases.</w:t>
    </w:r>
    <w:r w:rsidRPr="00DA522A">
      <w:rPr>
        <w:color w:val="833C0B" w:themeColor="accent2" w:themeShade="8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1555E"/>
    <w:multiLevelType w:val="hybridMultilevel"/>
    <w:tmpl w:val="79703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DC573C"/>
    <w:multiLevelType w:val="multilevel"/>
    <w:tmpl w:val="8D0EF848"/>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0AE24A4"/>
    <w:multiLevelType w:val="hybridMultilevel"/>
    <w:tmpl w:val="DD884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941784"/>
    <w:multiLevelType w:val="hybridMultilevel"/>
    <w:tmpl w:val="8E5A7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FC6853"/>
    <w:multiLevelType w:val="hybridMultilevel"/>
    <w:tmpl w:val="EF120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6E75A8"/>
    <w:multiLevelType w:val="hybridMultilevel"/>
    <w:tmpl w:val="0D608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9A6A7A"/>
    <w:multiLevelType w:val="hybridMultilevel"/>
    <w:tmpl w:val="2326E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014A2C"/>
    <w:multiLevelType w:val="hybridMultilevel"/>
    <w:tmpl w:val="7F706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1A681F"/>
    <w:multiLevelType w:val="hybridMultilevel"/>
    <w:tmpl w:val="6A7C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5525D4"/>
    <w:multiLevelType w:val="hybridMultilevel"/>
    <w:tmpl w:val="DC2AD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68460ED4"/>
    <w:multiLevelType w:val="hybridMultilevel"/>
    <w:tmpl w:val="19E26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573A4C"/>
    <w:multiLevelType w:val="hybridMultilevel"/>
    <w:tmpl w:val="55E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6533F8"/>
    <w:multiLevelType w:val="hybridMultilevel"/>
    <w:tmpl w:val="033EB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6"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A475046"/>
    <w:multiLevelType w:val="hybridMultilevel"/>
    <w:tmpl w:val="A7200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17630A"/>
    <w:multiLevelType w:val="hybridMultilevel"/>
    <w:tmpl w:val="9F0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2595377">
    <w:abstractNumId w:val="2"/>
  </w:num>
  <w:num w:numId="2" w16cid:durableId="1150319647">
    <w:abstractNumId w:val="11"/>
  </w:num>
  <w:num w:numId="3" w16cid:durableId="356276838">
    <w:abstractNumId w:val="16"/>
  </w:num>
  <w:num w:numId="4" w16cid:durableId="1186869329">
    <w:abstractNumId w:val="0"/>
  </w:num>
  <w:num w:numId="5" w16cid:durableId="1609657766">
    <w:abstractNumId w:val="9"/>
  </w:num>
  <w:num w:numId="6" w16cid:durableId="1687711433">
    <w:abstractNumId w:val="15"/>
  </w:num>
  <w:num w:numId="7" w16cid:durableId="1125080886">
    <w:abstractNumId w:val="14"/>
  </w:num>
  <w:num w:numId="8" w16cid:durableId="1739476869">
    <w:abstractNumId w:val="13"/>
  </w:num>
  <w:num w:numId="9" w16cid:durableId="1915554752">
    <w:abstractNumId w:val="18"/>
  </w:num>
  <w:num w:numId="10" w16cid:durableId="1864631432">
    <w:abstractNumId w:val="3"/>
  </w:num>
  <w:num w:numId="11" w16cid:durableId="2105807279">
    <w:abstractNumId w:val="5"/>
  </w:num>
  <w:num w:numId="12" w16cid:durableId="1277298582">
    <w:abstractNumId w:val="4"/>
  </w:num>
  <w:num w:numId="13" w16cid:durableId="810366388">
    <w:abstractNumId w:val="17"/>
  </w:num>
  <w:num w:numId="14" w16cid:durableId="2059816208">
    <w:abstractNumId w:val="6"/>
  </w:num>
  <w:num w:numId="15" w16cid:durableId="1001130088">
    <w:abstractNumId w:val="8"/>
  </w:num>
  <w:num w:numId="16" w16cid:durableId="1115635617">
    <w:abstractNumId w:val="10"/>
  </w:num>
  <w:num w:numId="17" w16cid:durableId="1296716341">
    <w:abstractNumId w:val="1"/>
  </w:num>
  <w:num w:numId="18" w16cid:durableId="1044410303">
    <w:abstractNumId w:val="7"/>
  </w:num>
  <w:num w:numId="19" w16cid:durableId="3826746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öschke, Peter, Dr.">
    <w15:presenceInfo w15:providerId="AD" w15:userId="S::Peter.Groeschke@detecon.com::69d18076-7158-47f6-a7bc-d9f0c7c97910"/>
  </w15:person>
  <w15:person w15:author="Gröschke, Peter, Dr. [2]">
    <w15:presenceInfo w15:providerId="AD" w15:userId="S::Peter.Groeschke@detecon.com::69d18076-7158-47f6-a7bc-d9f0c7c97910"/>
  </w15:person>
  <w15:person w15:author="Gröschke, Peter, Dr. [3]">
    <w15:presenceInfo w15:providerId="AD" w15:userId="S::Peter.Groeschke@detecon.com::69d18076-7158-47f6-a7bc-d9f0c7c97910"/>
  </w15:person>
  <w15:person w15:author="Gröschke, Peter, Dr. [4]">
    <w15:presenceInfo w15:providerId="AD" w15:userId="S::Peter.Groeschke@detecon.com::69d18076-7158-47f6-a7bc-d9f0c7c97910"/>
  </w15:person>
  <w15:person w15:author="Gröschke, Peter, Dr. [5]">
    <w15:presenceInfo w15:providerId="AD" w15:userId="S::Peter.Groeschke@detecon.com::69d18076-7158-47f6-a7bc-d9f0c7c97910"/>
  </w15:person>
  <w15:person w15:author="Gröschke, Peter, Dr. [6]">
    <w15:presenceInfo w15:providerId="AD" w15:userId="S::Peter.Groeschke@detecon.com::69d18076-7158-47f6-a7bc-d9f0c7c97910"/>
  </w15:person>
  <w15:person w15:author="Gröschke, Peter, Dr. [7]">
    <w15:presenceInfo w15:providerId="AD" w15:userId="S::Peter.Groeschke@detecon.com::69d18076-7158-47f6-a7bc-d9f0c7c97910"/>
  </w15:person>
  <w15:person w15:author="Gröschke, Peter, Dr. [8]">
    <w15:presenceInfo w15:providerId="AD" w15:userId="S::Peter.Groeschke@detecon.com::69d18076-7158-47f6-a7bc-d9f0c7c97910"/>
  </w15:person>
  <w15:person w15:author="Gröschke, Peter, Dr. [9]">
    <w15:presenceInfo w15:providerId="AD" w15:userId="S::Peter.Groeschke@detecon.com::69d18076-7158-47f6-a7bc-d9f0c7c97910"/>
  </w15:person>
  <w15:person w15:author="Gröschke, Peter, Dr. [10]">
    <w15:presenceInfo w15:providerId="AD" w15:userId="S::Peter.Groeschke@detecon.com::69d18076-7158-47f6-a7bc-d9f0c7c97910"/>
  </w15:person>
  <w15:person w15:author="Gröschke, Peter, Dr. [11]">
    <w15:presenceInfo w15:providerId="AD" w15:userId="S::Peter.Groeschke@detecon.com::69d18076-7158-47f6-a7bc-d9f0c7c97910"/>
  </w15:person>
  <w15:person w15:author="Gröschke, Peter, Dr. [12]">
    <w15:presenceInfo w15:providerId="AD" w15:userId="S::Peter.Groeschke@detecon.com::69d18076-7158-47f6-a7bc-d9f0c7c97910"/>
  </w15:person>
  <w15:person w15:author="Gröschke, Peter, Dr. [13]">
    <w15:presenceInfo w15:providerId="AD" w15:userId="S::Peter.Groeschke@detecon.com::69d18076-7158-47f6-a7bc-d9f0c7c97910"/>
  </w15:person>
  <w15:person w15:author="Gröschke, Peter, Dr. [14]">
    <w15:presenceInfo w15:providerId="AD" w15:userId="S::Peter.Groeschke@detecon.com::69d18076-7158-47f6-a7bc-d9f0c7c97910"/>
  </w15:person>
  <w15:person w15:author="Peter Gröschke">
    <w15:presenceInfo w15:providerId="AD" w15:userId="S::Peter.Groeschke@detecon.com::69d18076-7158-47f6-a7bc-d9f0c7c97910"/>
  </w15:person>
  <w15:person w15:author="Gröschke, Peter, Dr. [15]">
    <w15:presenceInfo w15:providerId="AD" w15:userId="S::Peter.Groeschke@detecon.com::69d18076-7158-47f6-a7bc-d9f0c7c9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6"/>
    <w:rsid w:val="00002286"/>
    <w:rsid w:val="00005148"/>
    <w:rsid w:val="00007F79"/>
    <w:rsid w:val="0001391B"/>
    <w:rsid w:val="000144FB"/>
    <w:rsid w:val="000152BC"/>
    <w:rsid w:val="0002359F"/>
    <w:rsid w:val="00027730"/>
    <w:rsid w:val="00063804"/>
    <w:rsid w:val="00071D69"/>
    <w:rsid w:val="000861B3"/>
    <w:rsid w:val="000B49A2"/>
    <w:rsid w:val="000C2F09"/>
    <w:rsid w:val="000C4BFC"/>
    <w:rsid w:val="000E233E"/>
    <w:rsid w:val="000F3585"/>
    <w:rsid w:val="0010021B"/>
    <w:rsid w:val="00100EF6"/>
    <w:rsid w:val="00116DA9"/>
    <w:rsid w:val="001301FC"/>
    <w:rsid w:val="00151FEB"/>
    <w:rsid w:val="00154B07"/>
    <w:rsid w:val="00157477"/>
    <w:rsid w:val="00164563"/>
    <w:rsid w:val="00170E6B"/>
    <w:rsid w:val="00180C6C"/>
    <w:rsid w:val="001926B4"/>
    <w:rsid w:val="001B0C48"/>
    <w:rsid w:val="001B0F9A"/>
    <w:rsid w:val="001B6166"/>
    <w:rsid w:val="001B63D0"/>
    <w:rsid w:val="0020605C"/>
    <w:rsid w:val="00206461"/>
    <w:rsid w:val="00221315"/>
    <w:rsid w:val="00222FFB"/>
    <w:rsid w:val="00225AFA"/>
    <w:rsid w:val="00227831"/>
    <w:rsid w:val="00254D75"/>
    <w:rsid w:val="00263235"/>
    <w:rsid w:val="00265A9D"/>
    <w:rsid w:val="002663D6"/>
    <w:rsid w:val="0027183D"/>
    <w:rsid w:val="00273278"/>
    <w:rsid w:val="00274F60"/>
    <w:rsid w:val="002A36B2"/>
    <w:rsid w:val="002B5A4C"/>
    <w:rsid w:val="002D173E"/>
    <w:rsid w:val="002D5E4D"/>
    <w:rsid w:val="002D7602"/>
    <w:rsid w:val="002F75C9"/>
    <w:rsid w:val="00313828"/>
    <w:rsid w:val="00323B56"/>
    <w:rsid w:val="0033676F"/>
    <w:rsid w:val="00347B64"/>
    <w:rsid w:val="00371438"/>
    <w:rsid w:val="00392931"/>
    <w:rsid w:val="003A0DE7"/>
    <w:rsid w:val="003A3A29"/>
    <w:rsid w:val="003B09BE"/>
    <w:rsid w:val="003B703D"/>
    <w:rsid w:val="003C061E"/>
    <w:rsid w:val="003D5BCF"/>
    <w:rsid w:val="003E6987"/>
    <w:rsid w:val="00405857"/>
    <w:rsid w:val="0041689B"/>
    <w:rsid w:val="00417C8E"/>
    <w:rsid w:val="0043211C"/>
    <w:rsid w:val="00470866"/>
    <w:rsid w:val="00474B8B"/>
    <w:rsid w:val="00481CE9"/>
    <w:rsid w:val="0049050D"/>
    <w:rsid w:val="0049428E"/>
    <w:rsid w:val="0049554F"/>
    <w:rsid w:val="004977E0"/>
    <w:rsid w:val="004A4160"/>
    <w:rsid w:val="004B5A15"/>
    <w:rsid w:val="004B6EE9"/>
    <w:rsid w:val="004E36C8"/>
    <w:rsid w:val="0050584A"/>
    <w:rsid w:val="00510B4F"/>
    <w:rsid w:val="00523505"/>
    <w:rsid w:val="0053349A"/>
    <w:rsid w:val="0054198E"/>
    <w:rsid w:val="00554FE5"/>
    <w:rsid w:val="00556AB9"/>
    <w:rsid w:val="0058406A"/>
    <w:rsid w:val="00587E49"/>
    <w:rsid w:val="005A62AB"/>
    <w:rsid w:val="005B02E5"/>
    <w:rsid w:val="005B0A6F"/>
    <w:rsid w:val="005C18F2"/>
    <w:rsid w:val="005F20F6"/>
    <w:rsid w:val="00601B04"/>
    <w:rsid w:val="00603F88"/>
    <w:rsid w:val="0061312A"/>
    <w:rsid w:val="006151DB"/>
    <w:rsid w:val="006243F5"/>
    <w:rsid w:val="00625ECA"/>
    <w:rsid w:val="00630D73"/>
    <w:rsid w:val="00641C26"/>
    <w:rsid w:val="0067326D"/>
    <w:rsid w:val="00674DF7"/>
    <w:rsid w:val="0067528D"/>
    <w:rsid w:val="00676BEF"/>
    <w:rsid w:val="006919EB"/>
    <w:rsid w:val="006A03B6"/>
    <w:rsid w:val="006A2A06"/>
    <w:rsid w:val="006B20CB"/>
    <w:rsid w:val="00706113"/>
    <w:rsid w:val="00711653"/>
    <w:rsid w:val="00714409"/>
    <w:rsid w:val="007209C1"/>
    <w:rsid w:val="00723841"/>
    <w:rsid w:val="00730BFE"/>
    <w:rsid w:val="007315C5"/>
    <w:rsid w:val="00735DBB"/>
    <w:rsid w:val="007419A8"/>
    <w:rsid w:val="00750BCA"/>
    <w:rsid w:val="00781B55"/>
    <w:rsid w:val="007913DD"/>
    <w:rsid w:val="007A0110"/>
    <w:rsid w:val="007A3145"/>
    <w:rsid w:val="007B2349"/>
    <w:rsid w:val="007C19EB"/>
    <w:rsid w:val="007D5E8D"/>
    <w:rsid w:val="007E6245"/>
    <w:rsid w:val="007E6A13"/>
    <w:rsid w:val="007E7049"/>
    <w:rsid w:val="007F042E"/>
    <w:rsid w:val="00802797"/>
    <w:rsid w:val="00810CDE"/>
    <w:rsid w:val="00811F58"/>
    <w:rsid w:val="00814CC6"/>
    <w:rsid w:val="00854162"/>
    <w:rsid w:val="008637E6"/>
    <w:rsid w:val="00884F3F"/>
    <w:rsid w:val="008854D7"/>
    <w:rsid w:val="008870EF"/>
    <w:rsid w:val="00891E31"/>
    <w:rsid w:val="008977AB"/>
    <w:rsid w:val="008A2123"/>
    <w:rsid w:val="008B01D3"/>
    <w:rsid w:val="009037F4"/>
    <w:rsid w:val="00944E85"/>
    <w:rsid w:val="00953C1B"/>
    <w:rsid w:val="00964F72"/>
    <w:rsid w:val="00970750"/>
    <w:rsid w:val="00986AF8"/>
    <w:rsid w:val="00987965"/>
    <w:rsid w:val="00993234"/>
    <w:rsid w:val="00995182"/>
    <w:rsid w:val="00996A1D"/>
    <w:rsid w:val="009B0F53"/>
    <w:rsid w:val="009B1984"/>
    <w:rsid w:val="009B4744"/>
    <w:rsid w:val="009B6678"/>
    <w:rsid w:val="009D1D72"/>
    <w:rsid w:val="009E01A4"/>
    <w:rsid w:val="009E4C27"/>
    <w:rsid w:val="00A00246"/>
    <w:rsid w:val="00A0696F"/>
    <w:rsid w:val="00A2317D"/>
    <w:rsid w:val="00A30EA4"/>
    <w:rsid w:val="00A4503E"/>
    <w:rsid w:val="00A53152"/>
    <w:rsid w:val="00A9429A"/>
    <w:rsid w:val="00AA7957"/>
    <w:rsid w:val="00AB18CF"/>
    <w:rsid w:val="00AB7E17"/>
    <w:rsid w:val="00AD3100"/>
    <w:rsid w:val="00AE3246"/>
    <w:rsid w:val="00AF3F96"/>
    <w:rsid w:val="00B016A4"/>
    <w:rsid w:val="00B11D67"/>
    <w:rsid w:val="00B1563F"/>
    <w:rsid w:val="00B22FD5"/>
    <w:rsid w:val="00B429B4"/>
    <w:rsid w:val="00B65ED7"/>
    <w:rsid w:val="00B76E90"/>
    <w:rsid w:val="00B805D3"/>
    <w:rsid w:val="00B90C35"/>
    <w:rsid w:val="00BB2F1D"/>
    <w:rsid w:val="00BD59AF"/>
    <w:rsid w:val="00BE0C61"/>
    <w:rsid w:val="00BE55DD"/>
    <w:rsid w:val="00C01853"/>
    <w:rsid w:val="00C02F17"/>
    <w:rsid w:val="00C03AE1"/>
    <w:rsid w:val="00C15089"/>
    <w:rsid w:val="00C429A0"/>
    <w:rsid w:val="00C80FF8"/>
    <w:rsid w:val="00C870F9"/>
    <w:rsid w:val="00CA7701"/>
    <w:rsid w:val="00CC2011"/>
    <w:rsid w:val="00CC679A"/>
    <w:rsid w:val="00CD27EC"/>
    <w:rsid w:val="00CD519D"/>
    <w:rsid w:val="00CD56ED"/>
    <w:rsid w:val="00CF61A0"/>
    <w:rsid w:val="00CF7DC1"/>
    <w:rsid w:val="00D00A05"/>
    <w:rsid w:val="00D0127B"/>
    <w:rsid w:val="00D1298D"/>
    <w:rsid w:val="00D2762B"/>
    <w:rsid w:val="00D342A9"/>
    <w:rsid w:val="00D41456"/>
    <w:rsid w:val="00D44D42"/>
    <w:rsid w:val="00D57375"/>
    <w:rsid w:val="00DA522A"/>
    <w:rsid w:val="00DA7EBA"/>
    <w:rsid w:val="00DB275E"/>
    <w:rsid w:val="00DB75EE"/>
    <w:rsid w:val="00DD3EE2"/>
    <w:rsid w:val="00DF509B"/>
    <w:rsid w:val="00E06D03"/>
    <w:rsid w:val="00E24D34"/>
    <w:rsid w:val="00E2649A"/>
    <w:rsid w:val="00E33A4A"/>
    <w:rsid w:val="00E416E1"/>
    <w:rsid w:val="00E4219E"/>
    <w:rsid w:val="00E50469"/>
    <w:rsid w:val="00E50FCA"/>
    <w:rsid w:val="00E6061A"/>
    <w:rsid w:val="00E608F2"/>
    <w:rsid w:val="00E625A8"/>
    <w:rsid w:val="00E868A8"/>
    <w:rsid w:val="00E958C2"/>
    <w:rsid w:val="00EC6262"/>
    <w:rsid w:val="00ED354D"/>
    <w:rsid w:val="00ED55CB"/>
    <w:rsid w:val="00ED7767"/>
    <w:rsid w:val="00EE146A"/>
    <w:rsid w:val="00EE3070"/>
    <w:rsid w:val="00EE6D7B"/>
    <w:rsid w:val="00F07A89"/>
    <w:rsid w:val="00F133F8"/>
    <w:rsid w:val="00F15EC6"/>
    <w:rsid w:val="00F23486"/>
    <w:rsid w:val="00F31986"/>
    <w:rsid w:val="00F35BF2"/>
    <w:rsid w:val="00F36814"/>
    <w:rsid w:val="00F36BAF"/>
    <w:rsid w:val="00F5444F"/>
    <w:rsid w:val="00F723FD"/>
    <w:rsid w:val="00FA2744"/>
    <w:rsid w:val="00FA535A"/>
    <w:rsid w:val="00FD6E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2010"/>
  <w15:chartTrackingRefBased/>
  <w15:docId w15:val="{390C5A23-AB84-4EAA-A8E9-9043803C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563F"/>
    <w:pPr>
      <w:spacing w:before="240" w:after="0" w:line="240" w:lineRule="auto"/>
      <w:jc w:val="both"/>
    </w:pPr>
    <w:rPr>
      <w:rFonts w:ascii="Times" w:hAnsi="Times"/>
      <w:sz w:val="20"/>
      <w:lang w:val="en-US"/>
    </w:rPr>
  </w:style>
  <w:style w:type="paragraph" w:styleId="berschrift1">
    <w:name w:val="heading 1"/>
    <w:basedOn w:val="Standard"/>
    <w:next w:val="Standard"/>
    <w:link w:val="berschrift1Zchn"/>
    <w:qFormat/>
    <w:rsid w:val="006A2A06"/>
    <w:pPr>
      <w:keepNext/>
      <w:keepLines/>
      <w:numPr>
        <w:numId w:val="1"/>
      </w:numPr>
      <w:suppressAutoHyphens/>
      <w:spacing w:before="1120" w:after="480" w:line="240" w:lineRule="atLeast"/>
      <w:outlineLvl w:val="0"/>
    </w:pPr>
    <w:rPr>
      <w:rFonts w:eastAsia="Times New Roman" w:cs="Times New Roman"/>
      <w:sz w:val="48"/>
      <w:szCs w:val="20"/>
      <w:lang w:val="de-DE" w:eastAsia="de-DE"/>
    </w:rPr>
  </w:style>
  <w:style w:type="paragraph" w:styleId="berschrift2">
    <w:name w:val="heading 2"/>
    <w:basedOn w:val="Standard"/>
    <w:next w:val="Standard"/>
    <w:link w:val="berschrift2Zchn"/>
    <w:qFormat/>
    <w:rsid w:val="006A2A06"/>
    <w:pPr>
      <w:keepNext/>
      <w:keepLines/>
      <w:numPr>
        <w:ilvl w:val="1"/>
        <w:numId w:val="1"/>
      </w:numPr>
      <w:suppressAutoHyphens/>
      <w:spacing w:before="480" w:after="240" w:line="384" w:lineRule="atLeast"/>
      <w:outlineLvl w:val="1"/>
    </w:pPr>
    <w:rPr>
      <w:rFonts w:eastAsia="Times New Roman" w:cs="Times New Roman"/>
      <w:sz w:val="32"/>
      <w:szCs w:val="20"/>
      <w:lang w:val="de-DE" w:eastAsia="de-DE"/>
    </w:rPr>
  </w:style>
  <w:style w:type="paragraph" w:styleId="berschrift3">
    <w:name w:val="heading 3"/>
    <w:basedOn w:val="Standard"/>
    <w:next w:val="Standard"/>
    <w:link w:val="berschrift3Zchn"/>
    <w:autoRedefine/>
    <w:qFormat/>
    <w:rsid w:val="006A2A06"/>
    <w:pPr>
      <w:keepNext/>
      <w:keepLines/>
      <w:numPr>
        <w:ilvl w:val="2"/>
        <w:numId w:val="1"/>
      </w:numPr>
      <w:suppressAutoHyphens/>
      <w:spacing w:line="240" w:lineRule="atLeast"/>
      <w:outlineLvl w:val="2"/>
    </w:pPr>
    <w:rPr>
      <w:rFonts w:eastAsia="Times New Roman" w:cs="Times New Roman"/>
      <w:sz w:val="28"/>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A2A06"/>
    <w:rPr>
      <w:rFonts w:ascii="Times" w:eastAsia="Times New Roman" w:hAnsi="Times" w:cs="Times New Roman"/>
      <w:sz w:val="48"/>
      <w:szCs w:val="20"/>
      <w:lang w:val="de-DE" w:eastAsia="de-DE"/>
    </w:rPr>
  </w:style>
  <w:style w:type="character" w:customStyle="1" w:styleId="berschrift2Zchn">
    <w:name w:val="Überschrift 2 Zchn"/>
    <w:basedOn w:val="Absatz-Standardschriftart"/>
    <w:link w:val="berschrift2"/>
    <w:rsid w:val="006A2A06"/>
    <w:rPr>
      <w:rFonts w:ascii="Times" w:eastAsia="Times New Roman" w:hAnsi="Times" w:cs="Times New Roman"/>
      <w:sz w:val="32"/>
      <w:szCs w:val="20"/>
      <w:lang w:val="de-DE" w:eastAsia="de-DE"/>
    </w:rPr>
  </w:style>
  <w:style w:type="character" w:customStyle="1" w:styleId="berschrift3Zchn">
    <w:name w:val="Überschrift 3 Zchn"/>
    <w:basedOn w:val="Absatz-Standardschriftart"/>
    <w:link w:val="berschrift3"/>
    <w:rsid w:val="006A2A06"/>
    <w:rPr>
      <w:rFonts w:ascii="Times" w:eastAsia="Times New Roman" w:hAnsi="Times" w:cs="Times New Roman"/>
      <w:sz w:val="28"/>
      <w:szCs w:val="20"/>
      <w:lang w:val="de-DE" w:eastAsia="de-DE"/>
    </w:rPr>
  </w:style>
  <w:style w:type="paragraph" w:styleId="Kopfzeile">
    <w:name w:val="header"/>
    <w:basedOn w:val="Standard"/>
    <w:link w:val="KopfzeileZchn"/>
    <w:uiPriority w:val="99"/>
    <w:rsid w:val="006A2A06"/>
    <w:pPr>
      <w:pBdr>
        <w:bottom w:val="single" w:sz="4" w:space="1" w:color="auto"/>
      </w:pBdr>
      <w:tabs>
        <w:tab w:val="right" w:pos="7513"/>
      </w:tabs>
      <w:spacing w:after="140" w:line="240" w:lineRule="atLeast"/>
    </w:pPr>
    <w:rPr>
      <w:rFonts w:eastAsia="Times New Roman" w:cs="Times New Roman"/>
      <w:noProof/>
      <w:szCs w:val="20"/>
      <w:lang w:val="de-DE" w:eastAsia="de-DE"/>
    </w:rPr>
  </w:style>
  <w:style w:type="character" w:customStyle="1" w:styleId="KopfzeileZchn">
    <w:name w:val="Kopfzeile Zchn"/>
    <w:basedOn w:val="Absatz-Standardschriftart"/>
    <w:link w:val="Kopfzeile"/>
    <w:uiPriority w:val="99"/>
    <w:rsid w:val="006A2A06"/>
    <w:rPr>
      <w:rFonts w:ascii="Times" w:eastAsia="Times New Roman" w:hAnsi="Times" w:cs="Times New Roman"/>
      <w:noProof/>
      <w:sz w:val="20"/>
      <w:szCs w:val="20"/>
      <w:lang w:val="de-DE" w:eastAsia="de-DE"/>
    </w:rPr>
  </w:style>
  <w:style w:type="character" w:styleId="Seitenzahl">
    <w:name w:val="page number"/>
    <w:rsid w:val="006A2A06"/>
    <w:rPr>
      <w:sz w:val="20"/>
    </w:rPr>
  </w:style>
  <w:style w:type="paragraph" w:customStyle="1" w:styleId="berschrift1oNum">
    <w:name w:val="Überschrift 1 o. Num."/>
    <w:basedOn w:val="berschrift1"/>
    <w:next w:val="Standard"/>
    <w:rsid w:val="006A2A06"/>
    <w:pPr>
      <w:ind w:left="0" w:firstLine="0"/>
      <w:outlineLvl w:val="9"/>
    </w:pPr>
  </w:style>
  <w:style w:type="paragraph" w:styleId="Verzeichnis1">
    <w:name w:val="toc 1"/>
    <w:basedOn w:val="Standard"/>
    <w:next w:val="Standard"/>
    <w:uiPriority w:val="39"/>
    <w:rsid w:val="006A2A06"/>
    <w:pPr>
      <w:keepNext/>
      <w:tabs>
        <w:tab w:val="left" w:pos="709"/>
        <w:tab w:val="right" w:pos="9072"/>
      </w:tabs>
      <w:spacing w:before="200" w:line="240" w:lineRule="atLeast"/>
      <w:ind w:left="709" w:hanging="709"/>
    </w:pPr>
    <w:rPr>
      <w:rFonts w:eastAsia="Times New Roman" w:cs="Times New Roman"/>
      <w:b/>
      <w:noProof/>
      <w:szCs w:val="20"/>
      <w:lang w:val="de-DE" w:eastAsia="de-DE"/>
    </w:rPr>
  </w:style>
  <w:style w:type="paragraph" w:styleId="Verzeichnis2">
    <w:name w:val="toc 2"/>
    <w:basedOn w:val="Standard"/>
    <w:next w:val="Standard"/>
    <w:uiPriority w:val="39"/>
    <w:rsid w:val="006A2A06"/>
    <w:pPr>
      <w:tabs>
        <w:tab w:val="left" w:pos="709"/>
        <w:tab w:val="right" w:pos="9072"/>
      </w:tabs>
      <w:spacing w:before="100" w:line="240" w:lineRule="atLeast"/>
      <w:ind w:left="709" w:hanging="709"/>
    </w:pPr>
    <w:rPr>
      <w:rFonts w:eastAsia="Times New Roman" w:cs="Times New Roman"/>
      <w:noProof/>
      <w:szCs w:val="20"/>
      <w:lang w:val="de-DE" w:eastAsia="de-DE"/>
    </w:rPr>
  </w:style>
  <w:style w:type="paragraph" w:styleId="Verzeichnis3">
    <w:name w:val="toc 3"/>
    <w:basedOn w:val="Standard"/>
    <w:next w:val="Standard"/>
    <w:uiPriority w:val="39"/>
    <w:rsid w:val="006A2A06"/>
    <w:pPr>
      <w:tabs>
        <w:tab w:val="left" w:pos="709"/>
        <w:tab w:val="right" w:pos="9072"/>
      </w:tabs>
      <w:spacing w:line="240" w:lineRule="atLeast"/>
      <w:ind w:left="709" w:hanging="709"/>
    </w:pPr>
    <w:rPr>
      <w:rFonts w:eastAsia="Times New Roman" w:cs="Times New Roman"/>
      <w:noProof/>
      <w:szCs w:val="20"/>
      <w:lang w:val="de-DE" w:eastAsia="de-DE"/>
    </w:rPr>
  </w:style>
  <w:style w:type="paragraph" w:styleId="Fuzeile">
    <w:name w:val="footer"/>
    <w:basedOn w:val="Standard"/>
    <w:link w:val="FuzeileZchn"/>
    <w:uiPriority w:val="99"/>
    <w:rsid w:val="006A2A06"/>
    <w:pPr>
      <w:spacing w:after="140" w:line="240" w:lineRule="atLeast"/>
    </w:pPr>
    <w:rPr>
      <w:rFonts w:eastAsia="Times New Roman" w:cs="Times New Roman"/>
      <w:szCs w:val="20"/>
      <w:lang w:val="de-DE" w:eastAsia="de-DE"/>
    </w:rPr>
  </w:style>
  <w:style w:type="character" w:customStyle="1" w:styleId="FuzeileZchn">
    <w:name w:val="Fußzeile Zchn"/>
    <w:basedOn w:val="Absatz-Standardschriftart"/>
    <w:link w:val="Fuzeile"/>
    <w:uiPriority w:val="99"/>
    <w:rsid w:val="006A2A06"/>
    <w:rPr>
      <w:rFonts w:ascii="Times" w:eastAsia="Times New Roman" w:hAnsi="Times" w:cs="Times New Roman"/>
      <w:sz w:val="20"/>
      <w:szCs w:val="20"/>
      <w:lang w:val="de-DE" w:eastAsia="de-DE"/>
    </w:rPr>
  </w:style>
  <w:style w:type="character" w:styleId="Hyperlink">
    <w:name w:val="Hyperlink"/>
    <w:uiPriority w:val="99"/>
    <w:rsid w:val="006A2A06"/>
    <w:rPr>
      <w:color w:val="0000FF"/>
      <w:u w:val="single"/>
    </w:rPr>
  </w:style>
  <w:style w:type="paragraph" w:styleId="Listenabsatz">
    <w:name w:val="List Paragraph"/>
    <w:basedOn w:val="Standard"/>
    <w:uiPriority w:val="34"/>
    <w:qFormat/>
    <w:rsid w:val="006A2A06"/>
    <w:pPr>
      <w:spacing w:after="140" w:line="240" w:lineRule="atLeast"/>
      <w:ind w:left="720"/>
      <w:contextualSpacing/>
    </w:pPr>
    <w:rPr>
      <w:rFonts w:eastAsia="Times New Roman" w:cs="Times New Roman"/>
      <w:szCs w:val="20"/>
      <w:lang w:val="de-DE" w:eastAsia="de-DE"/>
    </w:rPr>
  </w:style>
  <w:style w:type="paragraph" w:customStyle="1" w:styleId="Default">
    <w:name w:val="Default"/>
    <w:rsid w:val="006A2A06"/>
    <w:pPr>
      <w:autoSpaceDE w:val="0"/>
      <w:autoSpaceDN w:val="0"/>
      <w:adjustRightInd w:val="0"/>
      <w:spacing w:after="0" w:line="240" w:lineRule="auto"/>
    </w:pPr>
    <w:rPr>
      <w:rFonts w:ascii="Times New Roman" w:eastAsia="Times New Roman" w:hAnsi="Times New Roman" w:cs="Times New Roman"/>
      <w:color w:val="000000"/>
      <w:sz w:val="24"/>
      <w:szCs w:val="24"/>
      <w:lang w:val="de-DE" w:eastAsia="de-DE"/>
    </w:rPr>
  </w:style>
  <w:style w:type="paragraph" w:customStyle="1" w:styleId="Listenpunkt">
    <w:name w:val="Listenpunkt"/>
    <w:basedOn w:val="Standard"/>
    <w:rsid w:val="00116DA9"/>
    <w:pPr>
      <w:numPr>
        <w:numId w:val="6"/>
      </w:numPr>
      <w:tabs>
        <w:tab w:val="clear" w:pos="360"/>
      </w:tabs>
      <w:spacing w:line="240" w:lineRule="atLeast"/>
    </w:pPr>
    <w:rPr>
      <w:rFonts w:eastAsia="Times New Roman" w:cs="Times New Roman"/>
      <w:szCs w:val="20"/>
      <w:lang w:val="de-DE" w:eastAsia="de-DE"/>
    </w:rPr>
  </w:style>
  <w:style w:type="character" w:styleId="NichtaufgelsteErwhnung">
    <w:name w:val="Unresolved Mention"/>
    <w:basedOn w:val="Absatz-Standardschriftart"/>
    <w:uiPriority w:val="99"/>
    <w:semiHidden/>
    <w:unhideWhenUsed/>
    <w:rsid w:val="0049428E"/>
    <w:rPr>
      <w:color w:val="605E5C"/>
      <w:shd w:val="clear" w:color="auto" w:fill="E1DFDD"/>
    </w:rPr>
  </w:style>
  <w:style w:type="character" w:styleId="Kommentarzeichen">
    <w:name w:val="annotation reference"/>
    <w:basedOn w:val="Absatz-Standardschriftart"/>
    <w:uiPriority w:val="99"/>
    <w:semiHidden/>
    <w:unhideWhenUsed/>
    <w:rsid w:val="0020605C"/>
    <w:rPr>
      <w:sz w:val="16"/>
      <w:szCs w:val="16"/>
    </w:rPr>
  </w:style>
  <w:style w:type="paragraph" w:styleId="Kommentartext">
    <w:name w:val="annotation text"/>
    <w:basedOn w:val="Standard"/>
    <w:link w:val="KommentartextZchn"/>
    <w:uiPriority w:val="99"/>
    <w:semiHidden/>
    <w:unhideWhenUsed/>
    <w:rsid w:val="0020605C"/>
    <w:rPr>
      <w:szCs w:val="20"/>
    </w:rPr>
  </w:style>
  <w:style w:type="character" w:customStyle="1" w:styleId="KommentartextZchn">
    <w:name w:val="Kommentartext Zchn"/>
    <w:basedOn w:val="Absatz-Standardschriftart"/>
    <w:link w:val="Kommentartext"/>
    <w:uiPriority w:val="99"/>
    <w:semiHidden/>
    <w:rsid w:val="0020605C"/>
    <w:rPr>
      <w:rFonts w:ascii="Times" w:hAnsi="Times"/>
      <w:sz w:val="20"/>
      <w:szCs w:val="20"/>
      <w:lang w:val="en-US"/>
    </w:rPr>
  </w:style>
  <w:style w:type="paragraph" w:styleId="Kommentarthema">
    <w:name w:val="annotation subject"/>
    <w:basedOn w:val="Kommentartext"/>
    <w:next w:val="Kommentartext"/>
    <w:link w:val="KommentarthemaZchn"/>
    <w:uiPriority w:val="99"/>
    <w:semiHidden/>
    <w:unhideWhenUsed/>
    <w:rsid w:val="0020605C"/>
    <w:rPr>
      <w:b/>
      <w:bCs/>
    </w:rPr>
  </w:style>
  <w:style w:type="character" w:customStyle="1" w:styleId="KommentarthemaZchn">
    <w:name w:val="Kommentarthema Zchn"/>
    <w:basedOn w:val="KommentartextZchn"/>
    <w:link w:val="Kommentarthema"/>
    <w:uiPriority w:val="99"/>
    <w:semiHidden/>
    <w:rsid w:val="0020605C"/>
    <w:rPr>
      <w:rFonts w:ascii="Times" w:hAnsi="Times"/>
      <w:b/>
      <w:bCs/>
      <w:sz w:val="20"/>
      <w:szCs w:val="20"/>
      <w:lang w:val="en-US"/>
    </w:rPr>
  </w:style>
  <w:style w:type="paragraph" w:styleId="berarbeitung">
    <w:name w:val="Revision"/>
    <w:hidden/>
    <w:uiPriority w:val="99"/>
    <w:semiHidden/>
    <w:rsid w:val="00E06D03"/>
    <w:pPr>
      <w:spacing w:after="0" w:line="240" w:lineRule="auto"/>
    </w:pPr>
    <w:rPr>
      <w:rFonts w:ascii="Times" w:hAnsi="Time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tracker.ietf.org/doc/html/rfc374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181/onos/ui"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3636</Words>
  <Characters>22909</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Peter Gröschke</cp:lastModifiedBy>
  <cp:revision>2</cp:revision>
  <dcterms:created xsi:type="dcterms:W3CDTF">2022-07-31T10:57:00Z</dcterms:created>
  <dcterms:modified xsi:type="dcterms:W3CDTF">2022-07-31T10:57:00Z</dcterms:modified>
</cp:coreProperties>
</file>