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3827" w14:textId="77777777" w:rsidR="00795891" w:rsidRDefault="00795891" w:rsidP="00795891">
      <w:pPr>
        <w:pStyle w:val="NormalWeb"/>
        <w:rPr>
          <w:ins w:id="0" w:author="Microsoft Office-Benutzer" w:date="2022-03-03T07:07:00Z"/>
          <w:rFonts w:ascii="Calibri" w:hAnsi="Calibri" w:cs="Calibri"/>
          <w:lang w:val="en-US"/>
        </w:rPr>
      </w:pPr>
      <w:r w:rsidRPr="00795891">
        <w:rPr>
          <w:rFonts w:ascii="Calibri" w:hAnsi="Calibri" w:cs="Calibri"/>
          <w:lang w:val="en-US"/>
          <w:rPrChange w:id="1" w:author="Microsoft Office-Benutzer" w:date="2022-03-03T07:01:00Z">
            <w:rPr>
              <w:rFonts w:ascii="Calibri" w:hAnsi="Calibri" w:cs="Calibri"/>
            </w:rPr>
          </w:rPrChange>
        </w:rPr>
        <w:t xml:space="preserve">In this </w:t>
      </w:r>
      <w:del w:id="2" w:author="Microsoft Office-Benutzer" w:date="2022-03-03T07:01:00Z">
        <w:r w:rsidRPr="00795891" w:rsidDel="00795891">
          <w:rPr>
            <w:rFonts w:ascii="Calibri" w:hAnsi="Calibri" w:cs="Calibri"/>
            <w:lang w:val="en-US"/>
            <w:rPrChange w:id="3" w:author="Microsoft Office-Benutzer" w:date="2022-03-03T07:01:00Z">
              <w:rPr>
                <w:rFonts w:ascii="Calibri" w:hAnsi="Calibri" w:cs="Calibri"/>
              </w:rPr>
            </w:rPrChange>
          </w:rPr>
          <w:delText xml:space="preserve">virtualization </w:delText>
        </w:r>
      </w:del>
      <w:r w:rsidRPr="00795891">
        <w:rPr>
          <w:rFonts w:ascii="Calibri" w:hAnsi="Calibri" w:cs="Calibri"/>
          <w:lang w:val="en-US"/>
          <w:rPrChange w:id="4" w:author="Microsoft Office-Benutzer" w:date="2022-03-03T07:01:00Z">
            <w:rPr>
              <w:rFonts w:ascii="Calibri" w:hAnsi="Calibri" w:cs="Calibri"/>
            </w:rPr>
          </w:rPrChange>
        </w:rPr>
        <w:t>era</w:t>
      </w:r>
      <w:ins w:id="5" w:author="Microsoft Office-Benutzer" w:date="2022-03-03T07:01:00Z">
        <w:r w:rsidRPr="00795891">
          <w:rPr>
            <w:rFonts w:ascii="Calibri" w:hAnsi="Calibri" w:cs="Calibri"/>
            <w:lang w:val="en-US"/>
          </w:rPr>
          <w:t xml:space="preserve"> </w:t>
        </w:r>
        <w:r>
          <w:rPr>
            <w:rFonts w:ascii="Calibri" w:hAnsi="Calibri" w:cs="Calibri"/>
            <w:lang w:val="en-US"/>
          </w:rPr>
          <w:t xml:space="preserve">of network </w:t>
        </w:r>
        <w:r w:rsidRPr="00C91E42">
          <w:rPr>
            <w:rFonts w:ascii="Calibri" w:hAnsi="Calibri" w:cs="Calibri"/>
            <w:lang w:val="en-US"/>
          </w:rPr>
          <w:t>virtualization</w:t>
        </w:r>
      </w:ins>
      <w:r w:rsidRPr="007A5B6B">
        <w:rPr>
          <w:rFonts w:ascii="Calibri" w:hAnsi="Calibri" w:cs="Calibri"/>
          <w:lang w:val="en-US"/>
        </w:rPr>
        <w:t xml:space="preserve">, </w:t>
      </w:r>
      <w:del w:id="6" w:author="Microsoft Office-Benutzer" w:date="2022-03-03T07:02:00Z">
        <w:r w:rsidRPr="007A5B6B" w:rsidDel="00795891">
          <w:rPr>
            <w:rFonts w:ascii="Calibri" w:hAnsi="Calibri" w:cs="Calibri"/>
            <w:lang w:val="en-US"/>
          </w:rPr>
          <w:delText xml:space="preserve">every </w:delText>
        </w:r>
      </w:del>
      <w:ins w:id="7" w:author="Microsoft Office-Benutzer" w:date="2022-03-03T07:02:00Z">
        <w:r>
          <w:rPr>
            <w:rFonts w:ascii="Calibri" w:hAnsi="Calibri" w:cs="Calibri"/>
            <w:lang w:val="en-US"/>
          </w:rPr>
          <w:t>many</w:t>
        </w:r>
        <w:r w:rsidRPr="007A5B6B">
          <w:rPr>
            <w:rFonts w:ascii="Calibri" w:hAnsi="Calibri" w:cs="Calibri"/>
            <w:lang w:val="en-US"/>
          </w:rPr>
          <w:t xml:space="preserve"> </w:t>
        </w:r>
      </w:ins>
      <w:del w:id="8" w:author="Microsoft Office-Benutzer" w:date="2022-03-03T07:02:00Z">
        <w:r w:rsidRPr="007A5B6B" w:rsidDel="00795891">
          <w:rPr>
            <w:rFonts w:ascii="Calibri" w:hAnsi="Calibri" w:cs="Calibri"/>
            <w:lang w:val="en-US"/>
          </w:rPr>
          <w:delText xml:space="preserve">system </w:delText>
        </w:r>
      </w:del>
      <w:ins w:id="9" w:author="Microsoft Office-Benutzer" w:date="2022-03-03T07:02:00Z">
        <w:r>
          <w:rPr>
            <w:rFonts w:ascii="Calibri" w:hAnsi="Calibri" w:cs="Calibri"/>
            <w:lang w:val="en-US"/>
          </w:rPr>
          <w:t>functions</w:t>
        </w:r>
        <w:r w:rsidRPr="00795891">
          <w:rPr>
            <w:rFonts w:ascii="Calibri" w:hAnsi="Calibri" w:cs="Calibri"/>
            <w:lang w:val="en-US"/>
            <w:rPrChange w:id="10" w:author="Microsoft Office-Benutzer" w:date="2022-03-03T07:01:00Z">
              <w:rPr>
                <w:rFonts w:ascii="Calibri" w:hAnsi="Calibri" w:cs="Calibri"/>
              </w:rPr>
            </w:rPrChange>
          </w:rPr>
          <w:t xml:space="preserve"> </w:t>
        </w:r>
      </w:ins>
      <w:del w:id="11" w:author="Microsoft Office-Benutzer" w:date="2022-03-03T07:02:00Z">
        <w:r w:rsidRPr="00795891" w:rsidDel="00795891">
          <w:rPr>
            <w:rFonts w:ascii="Calibri" w:hAnsi="Calibri" w:cs="Calibri"/>
            <w:lang w:val="en-US"/>
            <w:rPrChange w:id="12" w:author="Microsoft Office-Benutzer" w:date="2022-03-03T07:01:00Z">
              <w:rPr>
                <w:rFonts w:ascii="Calibri" w:hAnsi="Calibri" w:cs="Calibri"/>
              </w:rPr>
            </w:rPrChange>
          </w:rPr>
          <w:delText xml:space="preserve">is </w:delText>
        </w:r>
      </w:del>
      <w:ins w:id="13" w:author="Microsoft Office-Benutzer" w:date="2022-03-03T07:02:00Z">
        <w:r>
          <w:rPr>
            <w:rFonts w:ascii="Calibri" w:hAnsi="Calibri" w:cs="Calibri"/>
            <w:lang w:val="en-US"/>
          </w:rPr>
          <w:t>are</w:t>
        </w:r>
        <w:r w:rsidRPr="00795891">
          <w:rPr>
            <w:rFonts w:ascii="Calibri" w:hAnsi="Calibri" w:cs="Calibri"/>
            <w:lang w:val="en-US"/>
            <w:rPrChange w:id="14" w:author="Microsoft Office-Benutzer" w:date="2022-03-03T07:01:00Z">
              <w:rPr>
                <w:rFonts w:ascii="Calibri" w:hAnsi="Calibri" w:cs="Calibri"/>
              </w:rPr>
            </w:rPrChange>
          </w:rPr>
          <w:t xml:space="preserve"> </w:t>
        </w:r>
      </w:ins>
      <w:r w:rsidRPr="00795891">
        <w:rPr>
          <w:rFonts w:ascii="Calibri" w:hAnsi="Calibri" w:cs="Calibri"/>
          <w:lang w:val="en-US"/>
          <w:rPrChange w:id="15" w:author="Microsoft Office-Benutzer" w:date="2022-03-03T07:01:00Z">
            <w:rPr>
              <w:rFonts w:ascii="Calibri" w:hAnsi="Calibri" w:cs="Calibri"/>
            </w:rPr>
          </w:rPrChange>
        </w:rPr>
        <w:t xml:space="preserve">moving towards virtualized </w:t>
      </w:r>
      <w:ins w:id="16" w:author="Microsoft Office-Benutzer" w:date="2022-03-03T07:02:00Z">
        <w:r>
          <w:rPr>
            <w:rFonts w:ascii="Calibri" w:hAnsi="Calibri" w:cs="Calibri"/>
            <w:lang w:val="en-US"/>
          </w:rPr>
          <w:t>and more centrali</w:t>
        </w:r>
      </w:ins>
      <w:ins w:id="17" w:author="Microsoft Office-Benutzer" w:date="2022-03-03T07:03:00Z">
        <w:r>
          <w:rPr>
            <w:rFonts w:ascii="Calibri" w:hAnsi="Calibri" w:cs="Calibri"/>
            <w:lang w:val="en-US"/>
          </w:rPr>
          <w:t xml:space="preserve">zed </w:t>
        </w:r>
      </w:ins>
      <w:del w:id="18" w:author="Microsoft Office-Benutzer" w:date="2022-03-03T07:03:00Z">
        <w:r w:rsidRPr="00795891" w:rsidDel="00795891">
          <w:rPr>
            <w:rFonts w:ascii="Calibri" w:hAnsi="Calibri" w:cs="Calibri"/>
            <w:lang w:val="en-US"/>
            <w:rPrChange w:id="19" w:author="Microsoft Office-Benutzer" w:date="2022-03-03T07:01:00Z">
              <w:rPr>
                <w:rFonts w:ascii="Calibri" w:hAnsi="Calibri" w:cs="Calibri"/>
              </w:rPr>
            </w:rPrChange>
          </w:rPr>
          <w:delText>machines</w:delText>
        </w:r>
      </w:del>
      <w:ins w:id="20" w:author="Microsoft Office-Benutzer" w:date="2022-03-03T07:03:00Z">
        <w:r>
          <w:rPr>
            <w:rFonts w:ascii="Calibri" w:hAnsi="Calibri" w:cs="Calibri"/>
            <w:lang w:val="en-US"/>
          </w:rPr>
          <w:t>versions</w:t>
        </w:r>
      </w:ins>
      <w:r w:rsidRPr="00795891">
        <w:rPr>
          <w:rFonts w:ascii="Calibri" w:hAnsi="Calibri" w:cs="Calibri"/>
          <w:lang w:val="en-US"/>
          <w:rPrChange w:id="21" w:author="Microsoft Office-Benutzer" w:date="2022-03-03T07:01:00Z">
            <w:rPr>
              <w:rFonts w:ascii="Calibri" w:hAnsi="Calibri" w:cs="Calibri"/>
            </w:rPr>
          </w:rPrChange>
        </w:rPr>
        <w:t xml:space="preserve">. For networking it would mean spinning up the virtualized versions of traditional network </w:t>
      </w:r>
      <w:del w:id="22" w:author="Microsoft Office-Benutzer" w:date="2022-03-03T07:03:00Z">
        <w:r w:rsidRPr="00795891" w:rsidDel="00795891">
          <w:rPr>
            <w:rFonts w:ascii="Calibri" w:hAnsi="Calibri" w:cs="Calibri"/>
            <w:lang w:val="en-US"/>
            <w:rPrChange w:id="23" w:author="Microsoft Office-Benutzer" w:date="2022-03-03T07:01:00Z">
              <w:rPr>
                <w:rFonts w:ascii="Calibri" w:hAnsi="Calibri" w:cs="Calibri"/>
              </w:rPr>
            </w:rPrChange>
          </w:rPr>
          <w:delText xml:space="preserve">devices </w:delText>
        </w:r>
      </w:del>
      <w:ins w:id="24" w:author="Microsoft Office-Benutzer" w:date="2022-03-03T07:03:00Z">
        <w:r>
          <w:rPr>
            <w:rFonts w:ascii="Calibri" w:hAnsi="Calibri" w:cs="Calibri"/>
            <w:lang w:val="en-US"/>
          </w:rPr>
          <w:t>functions</w:t>
        </w:r>
        <w:r w:rsidRPr="007A5B6B">
          <w:rPr>
            <w:rFonts w:ascii="Calibri" w:hAnsi="Calibri" w:cs="Calibri"/>
            <w:lang w:val="en-US"/>
          </w:rPr>
          <w:t xml:space="preserve"> </w:t>
        </w:r>
      </w:ins>
      <w:r w:rsidRPr="007A5B6B">
        <w:rPr>
          <w:rFonts w:ascii="Calibri" w:hAnsi="Calibri" w:cs="Calibri"/>
          <w:lang w:val="en-US"/>
        </w:rPr>
        <w:t xml:space="preserve">allowing for more efficient routing, </w:t>
      </w:r>
      <w:commentRangeStart w:id="25"/>
      <w:r w:rsidRPr="007A5B6B">
        <w:rPr>
          <w:rFonts w:ascii="Calibri" w:hAnsi="Calibri" w:cs="Calibri"/>
          <w:lang w:val="en-US"/>
        </w:rPr>
        <w:t>programmable networks</w:t>
      </w:r>
      <w:commentRangeEnd w:id="25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5"/>
      </w:r>
      <w:r w:rsidRPr="00795891">
        <w:rPr>
          <w:rFonts w:ascii="Calibri" w:hAnsi="Calibri" w:cs="Calibri"/>
          <w:lang w:val="en-US"/>
          <w:rPrChange w:id="26" w:author="Microsoft Office-Benutzer" w:date="2022-03-03T07:01:00Z">
            <w:rPr>
              <w:rFonts w:ascii="Calibri" w:hAnsi="Calibri" w:cs="Calibri"/>
            </w:rPr>
          </w:rPrChange>
        </w:rPr>
        <w:t xml:space="preserve"> and easier network configuration changes. </w:t>
      </w:r>
    </w:p>
    <w:p w14:paraId="1F17F90E" w14:textId="3827F215" w:rsidR="00795891" w:rsidRPr="00795891" w:rsidRDefault="00795891" w:rsidP="00795891">
      <w:pPr>
        <w:pStyle w:val="NormalWeb"/>
        <w:rPr>
          <w:lang w:val="en-US"/>
          <w:rPrChange w:id="27" w:author="Microsoft Office-Benutzer" w:date="2022-03-03T07:01:00Z">
            <w:rPr/>
          </w:rPrChange>
        </w:rPr>
      </w:pPr>
      <w:r w:rsidRPr="00795891">
        <w:rPr>
          <w:rFonts w:ascii="Calibri" w:hAnsi="Calibri" w:cs="Calibri"/>
          <w:lang w:val="en-US"/>
          <w:rPrChange w:id="28" w:author="Microsoft Office-Benutzer" w:date="2022-03-03T07:01:00Z">
            <w:rPr>
              <w:rFonts w:ascii="Calibri" w:hAnsi="Calibri" w:cs="Calibri"/>
            </w:rPr>
          </w:rPrChange>
        </w:rPr>
        <w:t xml:space="preserve">Software-Defined Networking (SDN) is an approach to networking that uses software -based controllers </w:t>
      </w:r>
      <w:commentRangeStart w:id="29"/>
      <w:r w:rsidRPr="00795891">
        <w:rPr>
          <w:rFonts w:ascii="Calibri" w:hAnsi="Calibri" w:cs="Calibri"/>
          <w:lang w:val="en-US"/>
          <w:rPrChange w:id="30" w:author="Microsoft Office-Benutzer" w:date="2022-03-03T07:01:00Z">
            <w:rPr>
              <w:rFonts w:ascii="Calibri" w:hAnsi="Calibri" w:cs="Calibri"/>
            </w:rPr>
          </w:rPrChange>
        </w:rPr>
        <w:t xml:space="preserve">or </w:t>
      </w:r>
      <w:commentRangeEnd w:id="29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9"/>
      </w:r>
      <w:r w:rsidRPr="007A5B6B">
        <w:rPr>
          <w:rFonts w:ascii="Calibri" w:hAnsi="Calibri" w:cs="Calibri"/>
          <w:lang w:val="en-US"/>
        </w:rPr>
        <w:t xml:space="preserve">application programming interfaces (APIs) to communicate with underlying hardware infrastructure and </w:t>
      </w:r>
      <w:r>
        <w:rPr>
          <w:rFonts w:ascii="Calibri" w:hAnsi="Calibri" w:cs="Calibri"/>
          <w:lang w:val="en-US"/>
        </w:rPr>
        <w:t xml:space="preserve">to </w:t>
      </w:r>
      <w:r w:rsidRPr="007A5B6B">
        <w:rPr>
          <w:rFonts w:ascii="Calibri" w:hAnsi="Calibri" w:cs="Calibri"/>
          <w:lang w:val="en-US"/>
        </w:rPr>
        <w:t xml:space="preserve">direct traffic on a network. This method is different from that of traditional networks, which use dedicated hardware devices like </w:t>
      </w:r>
      <w:commentRangeStart w:id="31"/>
      <w:r w:rsidRPr="007A5B6B">
        <w:rPr>
          <w:rFonts w:ascii="Calibri" w:hAnsi="Calibri" w:cs="Calibri"/>
          <w:lang w:val="en-US"/>
        </w:rPr>
        <w:t xml:space="preserve">Routers and Switches </w:t>
      </w:r>
      <w:commentRangeEnd w:id="3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1"/>
      </w:r>
      <w:r w:rsidRPr="00795891">
        <w:rPr>
          <w:rFonts w:ascii="Calibri" w:hAnsi="Calibri" w:cs="Calibri"/>
          <w:lang w:val="en-US"/>
          <w:rPrChange w:id="32" w:author="Microsoft Office-Benutzer" w:date="2022-03-03T07:01:00Z">
            <w:rPr>
              <w:rFonts w:ascii="Calibri" w:hAnsi="Calibri" w:cs="Calibri"/>
            </w:rPr>
          </w:rPrChange>
        </w:rPr>
        <w:t xml:space="preserve">to control network traffic. SDN can create and control a virtual network or also control a traditional hardware via software. Because the control plane is software-based, SDN is much more flexible than traditional networking. It allows administrators to control and manage the network from a centralized user interface, without adding more hardware. Below figure shows the tentative network architecture with SDN controller. </w:t>
      </w:r>
    </w:p>
    <w:p w14:paraId="6EFB3E69" w14:textId="420DE894" w:rsidR="004C6D2B" w:rsidRDefault="00795891">
      <w:pPr>
        <w:rPr>
          <w:ins w:id="33" w:author="Microsoft Office-Benutzer" w:date="2022-03-03T07:11:00Z"/>
          <w:lang w:val="en-US"/>
        </w:rPr>
      </w:pPr>
      <w:ins w:id="34" w:author="Microsoft Office-Benutzer" w:date="2022-03-03T07:11:00Z">
        <w:r>
          <w:rPr>
            <w:lang w:val="en-US"/>
          </w:rPr>
          <w:t>The drawing:</w:t>
        </w:r>
      </w:ins>
    </w:p>
    <w:p w14:paraId="2AA045A4" w14:textId="2D2B7594" w:rsidR="00795891" w:rsidRDefault="00795891" w:rsidP="00795891">
      <w:pPr>
        <w:pStyle w:val="ListParagraph"/>
        <w:numPr>
          <w:ilvl w:val="0"/>
          <w:numId w:val="1"/>
        </w:numPr>
        <w:rPr>
          <w:ins w:id="35" w:author="Microsoft Office-Benutzer" w:date="2022-03-03T07:11:00Z"/>
          <w:lang w:val="en-US"/>
        </w:rPr>
      </w:pPr>
      <w:ins w:id="36" w:author="Microsoft Office-Benutzer" w:date="2022-03-03T07:11:00Z">
        <w:r>
          <w:rPr>
            <w:lang w:val="en-US"/>
          </w:rPr>
          <w:t xml:space="preserve">What do the </w:t>
        </w:r>
        <w:proofErr w:type="spellStart"/>
        <w:r>
          <w:rPr>
            <w:lang w:val="en-US"/>
          </w:rPr>
          <w:t>litte</w:t>
        </w:r>
        <w:proofErr w:type="spellEnd"/>
        <w:r>
          <w:rPr>
            <w:lang w:val="en-US"/>
          </w:rPr>
          <w:t xml:space="preserve"> red triangles mean?</w:t>
        </w:r>
      </w:ins>
    </w:p>
    <w:p w14:paraId="774A6F6D" w14:textId="7E877354" w:rsidR="00795891" w:rsidRDefault="00792CAF" w:rsidP="00795891">
      <w:pPr>
        <w:pStyle w:val="ListParagraph"/>
        <w:numPr>
          <w:ilvl w:val="0"/>
          <w:numId w:val="1"/>
        </w:numPr>
        <w:rPr>
          <w:ins w:id="37" w:author="Microsoft Office-Benutzer" w:date="2022-03-03T07:12:00Z"/>
          <w:lang w:val="en-US"/>
        </w:rPr>
      </w:pPr>
      <w:ins w:id="38" w:author="Microsoft Office-Benutzer" w:date="2022-03-03T07:11:00Z">
        <w:r>
          <w:rPr>
            <w:lang w:val="en-US"/>
          </w:rPr>
          <w:t>The “lightning” connection was used for telep</w:t>
        </w:r>
      </w:ins>
      <w:ins w:id="39" w:author="Microsoft Office-Benutzer" w:date="2022-03-03T07:12:00Z">
        <w:r>
          <w:rPr>
            <w:lang w:val="en-US"/>
          </w:rPr>
          <w:t>hone/modem connections. What does this mean here?</w:t>
        </w:r>
      </w:ins>
    </w:p>
    <w:p w14:paraId="2D606776" w14:textId="5B8D1782" w:rsidR="00792CAF" w:rsidRDefault="00792CAF" w:rsidP="00795891">
      <w:pPr>
        <w:pStyle w:val="ListParagraph"/>
        <w:numPr>
          <w:ilvl w:val="0"/>
          <w:numId w:val="1"/>
        </w:numPr>
        <w:rPr>
          <w:ins w:id="40" w:author="Microsoft Office-Benutzer" w:date="2022-03-03T07:13:00Z"/>
          <w:lang w:val="en-US"/>
        </w:rPr>
      </w:pPr>
      <w:ins w:id="41" w:author="Microsoft Office-Benutzer" w:date="2022-03-03T07:12:00Z">
        <w:r>
          <w:rPr>
            <w:lang w:val="en-US"/>
          </w:rPr>
          <w:t xml:space="preserve">The writing is extremely small </w:t>
        </w:r>
      </w:ins>
      <w:ins w:id="42" w:author="Microsoft Office-Benutzer" w:date="2022-03-03T07:13:00Z">
        <w:r>
          <w:rPr>
            <w:lang w:val="en-US"/>
          </w:rPr>
          <w:t>and comparably difficult to read</w:t>
        </w:r>
      </w:ins>
    </w:p>
    <w:p w14:paraId="4ECBB60F" w14:textId="2B4D33E4" w:rsidR="00792CAF" w:rsidRDefault="00792CAF" w:rsidP="00795891">
      <w:pPr>
        <w:pStyle w:val="ListParagraph"/>
        <w:numPr>
          <w:ilvl w:val="0"/>
          <w:numId w:val="1"/>
        </w:numPr>
        <w:rPr>
          <w:ins w:id="43" w:author="Microsoft Office-Benutzer" w:date="2022-03-03T07:13:00Z"/>
          <w:lang w:val="en-US"/>
        </w:rPr>
      </w:pPr>
      <w:ins w:id="44" w:author="Microsoft Office-Benutzer" w:date="2022-03-03T07:13:00Z">
        <w:r>
          <w:rPr>
            <w:lang w:val="en-US"/>
          </w:rPr>
          <w:t xml:space="preserve">This is a tree-structure. You </w:t>
        </w:r>
        <w:proofErr w:type="spellStart"/>
        <w:r>
          <w:rPr>
            <w:lang w:val="en-US"/>
          </w:rPr>
          <w:t>can not</w:t>
        </w:r>
        <w:proofErr w:type="spellEnd"/>
        <w:r>
          <w:rPr>
            <w:lang w:val="en-US"/>
          </w:rPr>
          <w:t xml:space="preserve"> show resiliency, failover features here</w:t>
        </w:r>
      </w:ins>
    </w:p>
    <w:p w14:paraId="4BCC7A49" w14:textId="7EE33233" w:rsidR="00792CAF" w:rsidRDefault="00792CAF" w:rsidP="00792CAF">
      <w:pPr>
        <w:rPr>
          <w:ins w:id="45" w:author="Microsoft Office-Benutzer" w:date="2022-03-03T07:13:00Z"/>
          <w:lang w:val="en-US"/>
        </w:rPr>
      </w:pPr>
    </w:p>
    <w:p w14:paraId="2769CC1D" w14:textId="77777777" w:rsidR="00792CAF" w:rsidRPr="00792CAF" w:rsidRDefault="00792CAF" w:rsidP="00792CAF">
      <w:pPr>
        <w:pStyle w:val="NormalWeb"/>
        <w:rPr>
          <w:lang w:val="en-US"/>
          <w:rPrChange w:id="46" w:author="Microsoft Office-Benutzer" w:date="2022-03-03T07:14:00Z">
            <w:rPr/>
          </w:rPrChange>
        </w:rPr>
      </w:pPr>
      <w:r>
        <w:rPr>
          <w:lang w:val="en-US"/>
        </w:rPr>
        <w:t>P</w:t>
      </w:r>
      <w:r w:rsidRPr="00792CAF">
        <w:rPr>
          <w:rFonts w:ascii="Calibri" w:hAnsi="Calibri" w:cs="Calibri"/>
          <w:sz w:val="28"/>
          <w:szCs w:val="28"/>
          <w:lang w:val="en-US"/>
          <w:rPrChange w:id="47" w:author="Microsoft Office-Benutzer" w:date="2022-03-03T07:14:00Z">
            <w:rPr>
              <w:rFonts w:ascii="Calibri" w:hAnsi="Calibri" w:cs="Calibri"/>
              <w:sz w:val="28"/>
              <w:szCs w:val="28"/>
            </w:rPr>
          </w:rPrChange>
        </w:rPr>
        <w:t xml:space="preserve">roblem Definition </w:t>
      </w:r>
    </w:p>
    <w:p w14:paraId="3246E96F" w14:textId="7E50FF27" w:rsidR="00792CAF" w:rsidRPr="00792CAF" w:rsidRDefault="00792CAF" w:rsidP="00792CAF">
      <w:pPr>
        <w:pStyle w:val="NormalWeb"/>
        <w:rPr>
          <w:lang w:val="en-US"/>
        </w:rPr>
      </w:pPr>
      <w:r w:rsidRPr="00792CAF">
        <w:rPr>
          <w:rFonts w:ascii="Calibri" w:hAnsi="Calibri" w:cs="Calibri"/>
          <w:lang w:val="en-US"/>
          <w:rPrChange w:id="48" w:author="Microsoft Office-Benutzer" w:date="2022-03-03T07:14:00Z">
            <w:rPr>
              <w:rFonts w:ascii="Calibri" w:hAnsi="Calibri" w:cs="Calibri"/>
            </w:rPr>
          </w:rPrChange>
        </w:rPr>
        <w:t xml:space="preserve">Due to advances in the Internet and </w:t>
      </w:r>
      <w:commentRangeStart w:id="49"/>
      <w:r w:rsidRPr="00792CAF">
        <w:rPr>
          <w:rFonts w:ascii="Calibri" w:hAnsi="Calibri" w:cs="Calibri"/>
          <w:lang w:val="en-US"/>
          <w:rPrChange w:id="50" w:author="Microsoft Office-Benutzer" w:date="2022-03-03T07:14:00Z">
            <w:rPr>
              <w:rFonts w:ascii="Calibri" w:hAnsi="Calibri" w:cs="Calibri"/>
            </w:rPr>
          </w:rPrChange>
        </w:rPr>
        <w:t>Information-Centric Technology</w:t>
      </w:r>
      <w:commentRangeEnd w:id="49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9"/>
      </w:r>
      <w:r w:rsidRPr="00792CAF">
        <w:rPr>
          <w:rFonts w:ascii="Calibri" w:hAnsi="Calibri" w:cs="Calibri"/>
          <w:lang w:val="en-US"/>
          <w:rPrChange w:id="51" w:author="Microsoft Office-Benutzer" w:date="2022-03-03T07:14:00Z">
            <w:rPr>
              <w:rFonts w:ascii="Calibri" w:hAnsi="Calibri" w:cs="Calibri"/>
            </w:rPr>
          </w:rPrChange>
        </w:rPr>
        <w:t xml:space="preserve">, the configuration and </w:t>
      </w:r>
      <w:r w:rsidRPr="00792CAF">
        <w:rPr>
          <w:rFonts w:ascii="Calibri" w:hAnsi="Calibri" w:cs="Calibri"/>
          <w:lang w:val="en-US"/>
        </w:rPr>
        <w:t>management of mobile, social networking, multimedia becomes highly complex and time - consuming. SDN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is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new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technology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that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is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used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to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manage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the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network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>configuration</w:t>
      </w:r>
      <w:r>
        <w:rPr>
          <w:rFonts w:ascii="Calibri" w:hAnsi="Calibri" w:cs="Calibri"/>
          <w:lang w:val="en-US"/>
        </w:rPr>
        <w:t xml:space="preserve"> </w:t>
      </w:r>
      <w:r w:rsidRPr="00792CAF">
        <w:rPr>
          <w:rFonts w:ascii="Calibri" w:hAnsi="Calibri" w:cs="Calibri"/>
          <w:lang w:val="en-US"/>
        </w:rPr>
        <w:t xml:space="preserve">and its services. </w:t>
      </w:r>
      <w:commentRangeStart w:id="52"/>
      <w:r w:rsidRPr="00792CAF">
        <w:rPr>
          <w:rFonts w:ascii="Calibri" w:hAnsi="Calibri" w:cs="Calibri"/>
          <w:lang w:val="en-US"/>
        </w:rPr>
        <w:t xml:space="preserve">To overcome the limitations of current networking and to improve competence to provide significant business value to many enterprises and campus Networks for their network management. </w:t>
      </w:r>
      <w:commentRangeEnd w:id="52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2"/>
      </w:r>
      <w:commentRangeStart w:id="53"/>
      <w:r w:rsidRPr="00792CAF">
        <w:rPr>
          <w:rFonts w:ascii="Calibri" w:hAnsi="Calibri" w:cs="Calibri"/>
          <w:lang w:val="en-US"/>
        </w:rPr>
        <w:t xml:space="preserve">SDN may be preferable over current network </w:t>
      </w:r>
      <w:commentRangeEnd w:id="53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3"/>
      </w:r>
      <w:r w:rsidRPr="00792CAF">
        <w:rPr>
          <w:rFonts w:ascii="Calibri" w:hAnsi="Calibri" w:cs="Calibri"/>
          <w:lang w:val="en-US"/>
        </w:rPr>
        <w:t xml:space="preserve">and also SDN introduces new possibilities for network management and configuration methods. </w:t>
      </w:r>
    </w:p>
    <w:p w14:paraId="657613AD" w14:textId="77777777" w:rsidR="00792CAF" w:rsidRPr="00792CAF" w:rsidRDefault="00792CAF" w:rsidP="00792CA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commentRangeStart w:id="54"/>
      <w:r w:rsidRPr="00792CAF">
        <w:rPr>
          <w:rFonts w:ascii="Calibri" w:eastAsia="Times New Roman" w:hAnsi="Calibri" w:cs="Calibri"/>
          <w:sz w:val="28"/>
          <w:szCs w:val="28"/>
          <w:lang w:eastAsia="de-DE"/>
        </w:rPr>
        <w:t xml:space="preserve">Possible Tasks </w:t>
      </w:r>
      <w:commentRangeEnd w:id="54"/>
      <w:r w:rsidR="007A5B6B">
        <w:rPr>
          <w:rStyle w:val="CommentReference"/>
        </w:rPr>
        <w:commentReference w:id="54"/>
      </w:r>
    </w:p>
    <w:p w14:paraId="7DDDB134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Creating a network with different network devices in the emulation software. </w:t>
      </w:r>
    </w:p>
    <w:p w14:paraId="3CE42488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Using SDN controller to manage the network configurations and different services. </w:t>
      </w:r>
    </w:p>
    <w:p w14:paraId="175A4D00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The used SDN controller must be able to run on a separate machine. </w:t>
      </w:r>
    </w:p>
    <w:p w14:paraId="7E48B96F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Creating and distributing the network configurations for network devices. </w:t>
      </w:r>
    </w:p>
    <w:p w14:paraId="46FEDF9E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Creating different paths through the network based on QoS requirements. </w:t>
      </w:r>
    </w:p>
    <w:p w14:paraId="3AD599D3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Creating Security aspects for the customer networks. </w:t>
      </w:r>
    </w:p>
    <w:p w14:paraId="2F7AFCEF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Providing services and user groups that have different requirements. </w:t>
      </w:r>
    </w:p>
    <w:p w14:paraId="1C462907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Evaluating advantages of network with SDN controller over traditional network. </w:t>
      </w:r>
    </w:p>
    <w:p w14:paraId="4AA0C0F7" w14:textId="77777777" w:rsidR="00792CAF" w:rsidRPr="00792CAF" w:rsidRDefault="00792CAF" w:rsidP="00792CAF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Analyzing the possible limitations of the network. </w:t>
      </w:r>
    </w:p>
    <w:p w14:paraId="1417B241" w14:textId="77777777" w:rsidR="00792CAF" w:rsidRPr="00792CAF" w:rsidRDefault="00792CAF" w:rsidP="00792CAF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eastAsia="de-DE"/>
        </w:rPr>
      </w:pPr>
      <w:r w:rsidRPr="00792CAF">
        <w:rPr>
          <w:rFonts w:ascii="Calibri" w:eastAsia="Times New Roman" w:hAnsi="Calibri" w:cs="Calibri"/>
          <w:sz w:val="28"/>
          <w:szCs w:val="28"/>
          <w:lang w:eastAsia="de-DE"/>
        </w:rPr>
        <w:t xml:space="preserve">Associated Research Questions </w:t>
      </w:r>
    </w:p>
    <w:p w14:paraId="6C1E1804" w14:textId="77777777" w:rsidR="00792CAF" w:rsidRPr="00792CAF" w:rsidRDefault="00792CAF" w:rsidP="00792CAF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eastAsia="de-DE"/>
        </w:rPr>
      </w:pPr>
      <w:proofErr w:type="spellStart"/>
      <w:r w:rsidRPr="00792CAF">
        <w:rPr>
          <w:rFonts w:ascii="Calibri" w:eastAsia="Times New Roman" w:hAnsi="Calibri" w:cs="Calibri"/>
          <w:lang w:eastAsia="de-DE"/>
        </w:rPr>
        <w:t>Literature</w:t>
      </w:r>
      <w:proofErr w:type="spellEnd"/>
      <w:r w:rsidRPr="00792CAF">
        <w:rPr>
          <w:rFonts w:ascii="Calibri" w:eastAsia="Times New Roman" w:hAnsi="Calibri" w:cs="Calibri"/>
          <w:lang w:eastAsia="de-DE"/>
        </w:rPr>
        <w:t xml:space="preserve"> review. </w:t>
      </w:r>
    </w:p>
    <w:p w14:paraId="7359D77D" w14:textId="2B923938" w:rsidR="00792CAF" w:rsidRPr="007A5B6B" w:rsidRDefault="00792CAF" w:rsidP="007A5B6B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commentRangeStart w:id="55"/>
      <w:r w:rsidRPr="00792CAF">
        <w:rPr>
          <w:rFonts w:ascii="Calibri" w:eastAsia="Times New Roman" w:hAnsi="Calibri" w:cs="Calibri"/>
          <w:lang w:val="en-US" w:eastAsia="de-DE"/>
        </w:rPr>
        <w:lastRenderedPageBreak/>
        <w:t xml:space="preserve">Best possible method </w:t>
      </w:r>
      <w:commentRangeEnd w:id="55"/>
      <w:r w:rsidR="007A5B6B">
        <w:rPr>
          <w:rStyle w:val="CommentReference"/>
        </w:rPr>
        <w:commentReference w:id="55"/>
      </w:r>
      <w:r w:rsidRPr="00792CAF">
        <w:rPr>
          <w:rFonts w:ascii="Calibri" w:eastAsia="Times New Roman" w:hAnsi="Calibri" w:cs="Calibri"/>
          <w:lang w:val="en-US" w:eastAsia="de-DE"/>
        </w:rPr>
        <w:t xml:space="preserve">to configure and manage the network through Network </w:t>
      </w:r>
      <w:r w:rsidRPr="007A5B6B">
        <w:rPr>
          <w:rFonts w:ascii="Calibri" w:eastAsia="Times New Roman" w:hAnsi="Calibri" w:cs="Calibri"/>
          <w:lang w:val="en-US" w:eastAsia="de-DE"/>
        </w:rPr>
        <w:t xml:space="preserve">Controller? </w:t>
      </w:r>
    </w:p>
    <w:p w14:paraId="58ACC29B" w14:textId="77777777" w:rsidR="00792CAF" w:rsidRPr="00792CAF" w:rsidRDefault="00792CAF" w:rsidP="00792CAF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How to provide different paths in the network with different QoS properties? </w:t>
      </w:r>
    </w:p>
    <w:p w14:paraId="76B2993C" w14:textId="77777777" w:rsidR="00792CAF" w:rsidRPr="00792CAF" w:rsidRDefault="00792CAF" w:rsidP="00792CAF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val="en-US" w:eastAsia="de-DE"/>
        </w:rPr>
      </w:pPr>
      <w:r w:rsidRPr="00792CAF">
        <w:rPr>
          <w:rFonts w:ascii="Calibri" w:eastAsia="Times New Roman" w:hAnsi="Calibri" w:cs="Calibri"/>
          <w:lang w:val="en-US" w:eastAsia="de-DE"/>
        </w:rPr>
        <w:t xml:space="preserve">Algorithms that are responsible for the </w:t>
      </w:r>
      <w:commentRangeStart w:id="57"/>
      <w:proofErr w:type="spellStart"/>
      <w:r w:rsidRPr="00792CAF">
        <w:rPr>
          <w:rFonts w:ascii="Calibri" w:eastAsia="Times New Roman" w:hAnsi="Calibri" w:cs="Calibri"/>
          <w:lang w:val="en-US" w:eastAsia="de-DE"/>
        </w:rPr>
        <w:t>optimisation</w:t>
      </w:r>
      <w:proofErr w:type="spellEnd"/>
      <w:r w:rsidRPr="00792CAF">
        <w:rPr>
          <w:rFonts w:ascii="Calibri" w:eastAsia="Times New Roman" w:hAnsi="Calibri" w:cs="Calibri"/>
          <w:lang w:val="en-US" w:eastAsia="de-DE"/>
        </w:rPr>
        <w:t xml:space="preserve"> </w:t>
      </w:r>
      <w:commentRangeEnd w:id="57"/>
      <w:r w:rsidR="007A5B6B">
        <w:rPr>
          <w:rStyle w:val="CommentReference"/>
        </w:rPr>
        <w:commentReference w:id="57"/>
      </w:r>
      <w:r w:rsidRPr="00792CAF">
        <w:rPr>
          <w:rFonts w:ascii="Calibri" w:eastAsia="Times New Roman" w:hAnsi="Calibri" w:cs="Calibri"/>
          <w:lang w:val="en-US" w:eastAsia="de-DE"/>
        </w:rPr>
        <w:t xml:space="preserve">of the paths. </w:t>
      </w:r>
    </w:p>
    <w:p w14:paraId="20C83B92" w14:textId="3CAD8656" w:rsidR="00792CAF" w:rsidRPr="00792CAF" w:rsidRDefault="00792CAF" w:rsidP="00792CAF">
      <w:pPr>
        <w:pStyle w:val="NormalWeb"/>
        <w:rPr>
          <w:lang w:val="en-US"/>
        </w:rPr>
      </w:pPr>
    </w:p>
    <w:p w14:paraId="6D09D8EB" w14:textId="3CA20B02" w:rsidR="00792CAF" w:rsidRPr="00792CAF" w:rsidRDefault="00792CAF" w:rsidP="00792CAF">
      <w:pPr>
        <w:rPr>
          <w:lang w:val="en-US"/>
        </w:rPr>
      </w:pPr>
    </w:p>
    <w:sectPr w:rsidR="00792CAF" w:rsidRPr="00792CAF" w:rsidSect="001E2F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Microsoft Office-Benutzer" w:date="2022-03-03T07:04:00Z" w:initials="MO">
    <w:p w14:paraId="195663DF" w14:textId="60E87457" w:rsidR="00795891" w:rsidRPr="00795891" w:rsidRDefault="0079589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95891">
        <w:rPr>
          <w:lang w:val="en-US"/>
        </w:rPr>
        <w:t>This is a prerequisite for some</w:t>
      </w:r>
      <w:r>
        <w:rPr>
          <w:lang w:val="en-US"/>
        </w:rPr>
        <w:t>thing; “programmable networks” in itself is no advantage. “</w:t>
      </w:r>
      <w:proofErr w:type="gramStart"/>
      <w:r>
        <w:rPr>
          <w:lang w:val="en-US"/>
        </w:rPr>
        <w:t>allowing</w:t>
      </w:r>
      <w:proofErr w:type="gramEnd"/>
      <w:r>
        <w:rPr>
          <w:lang w:val="en-US"/>
        </w:rPr>
        <w:t xml:space="preserve"> for more complex decisions” is. “Automation is reducing the amount of human error” is.</w:t>
      </w:r>
    </w:p>
  </w:comment>
  <w:comment w:id="29" w:author="Microsoft Office-Benutzer" w:date="2022-03-03T07:07:00Z" w:initials="MO">
    <w:p w14:paraId="3C84DE66" w14:textId="0C4D7C54" w:rsidR="00795891" w:rsidRDefault="00795891">
      <w:pPr>
        <w:pStyle w:val="CommentText"/>
      </w:pPr>
      <w:r>
        <w:rPr>
          <w:rStyle w:val="CommentReference"/>
        </w:rPr>
        <w:annotationRef/>
      </w:r>
      <w:r>
        <w:t>And?</w:t>
      </w:r>
    </w:p>
  </w:comment>
  <w:comment w:id="31" w:author="Microsoft Office-Benutzer" w:date="2022-03-03T07:08:00Z" w:initials="MO">
    <w:p w14:paraId="6F7EECFD" w14:textId="60D801F6" w:rsidR="00795891" w:rsidRPr="00795891" w:rsidRDefault="0079589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95891">
        <w:rPr>
          <w:lang w:val="en-US"/>
        </w:rPr>
        <w:t xml:space="preserve">We still use </w:t>
      </w:r>
      <w:proofErr w:type="gramStart"/>
      <w:r w:rsidRPr="00795891">
        <w:rPr>
          <w:lang w:val="en-US"/>
        </w:rPr>
        <w:t>this devices</w:t>
      </w:r>
      <w:proofErr w:type="gramEnd"/>
      <w:r w:rsidRPr="00795891">
        <w:rPr>
          <w:lang w:val="en-US"/>
        </w:rPr>
        <w:t xml:space="preserve"> (OpenFlow is basically for </w:t>
      </w:r>
      <w:r>
        <w:rPr>
          <w:lang w:val="en-US"/>
        </w:rPr>
        <w:t>s</w:t>
      </w:r>
      <w:r w:rsidRPr="00795891">
        <w:rPr>
          <w:lang w:val="en-US"/>
        </w:rPr>
        <w:t>witches),</w:t>
      </w:r>
      <w:r>
        <w:rPr>
          <w:lang w:val="en-US"/>
        </w:rPr>
        <w:t xml:space="preserve"> but we move away from local to global decision making and controlling the network. So, we are moving away from the “each node on its own” to a “helicopter view” of the network in question.</w:t>
      </w:r>
      <w:r w:rsidRPr="00795891">
        <w:rPr>
          <w:lang w:val="en-US"/>
        </w:rPr>
        <w:t xml:space="preserve"> </w:t>
      </w:r>
    </w:p>
  </w:comment>
  <w:comment w:id="49" w:author="Microsoft Office-Benutzer" w:date="2022-03-03T07:14:00Z" w:initials="MO">
    <w:p w14:paraId="2F8D23B2" w14:textId="2CF5B2B2" w:rsidR="00792CAF" w:rsidRPr="00792CAF" w:rsidRDefault="00792CA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92CAF">
        <w:rPr>
          <w:lang w:val="en-US"/>
        </w:rPr>
        <w:t xml:space="preserve">If you write it in uppercase, </w:t>
      </w:r>
      <w:r>
        <w:rPr>
          <w:lang w:val="en-US"/>
        </w:rPr>
        <w:t>this is supposed to be something that is well-known. Is it? I know Information and communication technology (ICT).</w:t>
      </w:r>
    </w:p>
  </w:comment>
  <w:comment w:id="52" w:author="Microsoft Office-Benutzer" w:date="2022-03-03T07:18:00Z" w:initials="MO">
    <w:p w14:paraId="315BB0C8" w14:textId="04D49B9B" w:rsidR="00792CAF" w:rsidRPr="00792CAF" w:rsidRDefault="00792CA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92CAF">
        <w:rPr>
          <w:lang w:val="en-US"/>
        </w:rPr>
        <w:t>This is not a complete se</w:t>
      </w:r>
      <w:r>
        <w:rPr>
          <w:lang w:val="en-US"/>
        </w:rPr>
        <w:t>n</w:t>
      </w:r>
      <w:r w:rsidRPr="00792CAF">
        <w:rPr>
          <w:lang w:val="en-US"/>
        </w:rPr>
        <w:t>tence. If you</w:t>
      </w:r>
      <w:r>
        <w:rPr>
          <w:lang w:val="en-US"/>
        </w:rPr>
        <w:t xml:space="preserve"> have business-relevant questions in your tasks (beyond technical ones) you can use it, else I would leave it out.</w:t>
      </w:r>
    </w:p>
  </w:comment>
  <w:comment w:id="53" w:author="Microsoft Office-Benutzer" w:date="2022-03-03T07:21:00Z" w:initials="MO">
    <w:p w14:paraId="5BCCB0EC" w14:textId="365F0234" w:rsidR="00792CAF" w:rsidRPr="00792CAF" w:rsidRDefault="00792CA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92CAF">
        <w:rPr>
          <w:lang w:val="en-US"/>
        </w:rPr>
        <w:t>Are you planning for a „</w:t>
      </w:r>
      <w:r>
        <w:rPr>
          <w:lang w:val="en-US"/>
        </w:rPr>
        <w:t xml:space="preserve">here SDN is better than traditional and here it is not” section? Else this sounds like </w:t>
      </w:r>
      <w:r w:rsidR="007A5B6B">
        <w:rPr>
          <w:lang w:val="en-US"/>
        </w:rPr>
        <w:t>“bikes may be better than cars” with no explanation</w:t>
      </w:r>
    </w:p>
  </w:comment>
  <w:comment w:id="54" w:author="Microsoft Office-Benutzer" w:date="2022-03-03T07:23:00Z" w:initials="MO">
    <w:p w14:paraId="1E90F711" w14:textId="5CA6F3E0" w:rsidR="007A5B6B" w:rsidRDefault="007A5B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A5B6B">
        <w:rPr>
          <w:lang w:val="en-US"/>
        </w:rPr>
        <w:t>In the</w:t>
      </w:r>
      <w:r>
        <w:rPr>
          <w:lang w:val="en-US"/>
        </w:rPr>
        <w:t xml:space="preserve"> </w:t>
      </w:r>
      <w:r w:rsidRPr="007A5B6B">
        <w:rPr>
          <w:lang w:val="en-US"/>
        </w:rPr>
        <w:t xml:space="preserve">list beneath, there is </w:t>
      </w:r>
    </w:p>
    <w:p w14:paraId="567D6638" w14:textId="77777777" w:rsidR="007A5B6B" w:rsidRDefault="007A5B6B">
      <w:pPr>
        <w:pStyle w:val="CommentText"/>
        <w:rPr>
          <w:lang w:val="en-US"/>
        </w:rPr>
      </w:pPr>
      <w:r>
        <w:rPr>
          <w:lang w:val="en-US"/>
        </w:rPr>
        <w:t>- creating – building something new</w:t>
      </w:r>
    </w:p>
    <w:p w14:paraId="784FFD45" w14:textId="77777777" w:rsidR="007A5B6B" w:rsidRDefault="007A5B6B">
      <w:pPr>
        <w:pStyle w:val="CommentText"/>
        <w:rPr>
          <w:lang w:val="en-US"/>
        </w:rPr>
      </w:pPr>
      <w:r>
        <w:rPr>
          <w:lang w:val="en-US"/>
        </w:rPr>
        <w:t>- using – there is nothing new. “</w:t>
      </w:r>
      <w:proofErr w:type="gramStart"/>
      <w:r>
        <w:rPr>
          <w:lang w:val="en-US"/>
        </w:rPr>
        <w:t>showing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works reliably in the environment” is</w:t>
      </w:r>
    </w:p>
    <w:p w14:paraId="38B39D75" w14:textId="77777777" w:rsidR="007A5B6B" w:rsidRDefault="007A5B6B">
      <w:pPr>
        <w:pStyle w:val="CommentText"/>
        <w:rPr>
          <w:lang w:val="en-US"/>
        </w:rPr>
      </w:pPr>
      <w:r>
        <w:rPr>
          <w:lang w:val="en-US"/>
        </w:rPr>
        <w:t>- third bullet point is … what is it for?</w:t>
      </w:r>
    </w:p>
    <w:p w14:paraId="55726B0A" w14:textId="77777777" w:rsidR="007A5B6B" w:rsidRDefault="007A5B6B">
      <w:pPr>
        <w:pStyle w:val="CommentText"/>
        <w:rPr>
          <w:lang w:val="en-US"/>
        </w:rPr>
      </w:pPr>
      <w:r>
        <w:rPr>
          <w:lang w:val="en-US"/>
        </w:rPr>
        <w:t>- What “security aspects” are to be created? And what Is the benefit?</w:t>
      </w:r>
    </w:p>
    <w:p w14:paraId="3AD14C8E" w14:textId="1239425D" w:rsidR="007A5B6B" w:rsidRPr="007A5B6B" w:rsidRDefault="007A5B6B">
      <w:pPr>
        <w:pStyle w:val="CommentText"/>
        <w:rPr>
          <w:lang w:val="en-US"/>
        </w:rPr>
      </w:pPr>
      <w:r>
        <w:rPr>
          <w:lang w:val="en-US"/>
        </w:rPr>
        <w:t>- if you are evaluating advantages, you should also look at disadvantages – else this is marketing</w:t>
      </w:r>
    </w:p>
  </w:comment>
  <w:comment w:id="55" w:author="Microsoft Office-Benutzer" w:date="2022-03-03T07:28:00Z" w:initials="MO">
    <w:p w14:paraId="430E799F" w14:textId="4D1045F3" w:rsidR="007A5B6B" w:rsidRPr="007A5B6B" w:rsidRDefault="007A5B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A5B6B">
        <w:rPr>
          <w:lang w:val="en-US"/>
        </w:rPr>
        <w:t xml:space="preserve">Rather: </w:t>
      </w:r>
      <w:bookmarkStart w:id="56" w:name="_Hlk97652319"/>
      <w:r w:rsidRPr="007A5B6B">
        <w:rPr>
          <w:lang w:val="en-US"/>
        </w:rPr>
        <w:t xml:space="preserve">research alternative configuration methods with the goal of </w:t>
      </w:r>
      <w:r>
        <w:rPr>
          <w:lang w:val="en-US"/>
        </w:rPr>
        <w:t xml:space="preserve">finding the best possible method. </w:t>
      </w:r>
      <w:bookmarkEnd w:id="56"/>
    </w:p>
  </w:comment>
  <w:comment w:id="57" w:author="Microsoft Office-Benutzer" w:date="2022-03-03T07:29:00Z" w:initials="MO">
    <w:p w14:paraId="0B2B2DB6" w14:textId="432DD06A" w:rsidR="007A5B6B" w:rsidRPr="007A5B6B" w:rsidRDefault="007A5B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A5B6B">
        <w:rPr>
          <w:lang w:val="en-US"/>
        </w:rPr>
        <w:t>As stated, your network does not ha</w:t>
      </w:r>
      <w:r>
        <w:rPr>
          <w:lang w:val="en-US"/>
        </w:rPr>
        <w:t>ve alternative paths. What you can do is select the best possible service if you have one service available multiple times, like in an anycast environment in IPv6, or ATM.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5663DF" w15:done="0"/>
  <w15:commentEx w15:paraId="3C84DE66" w15:done="1"/>
  <w15:commentEx w15:paraId="6F7EECFD" w15:done="0"/>
  <w15:commentEx w15:paraId="2F8D23B2" w15:done="0"/>
  <w15:commentEx w15:paraId="315BB0C8" w15:done="0"/>
  <w15:commentEx w15:paraId="5BCCB0EC" w15:done="0"/>
  <w15:commentEx w15:paraId="3AD14C8E" w15:done="0"/>
  <w15:commentEx w15:paraId="430E799F" w15:done="0"/>
  <w15:commentEx w15:paraId="0B2B2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AE6FD" w16cex:dateUtc="2022-03-03T06:04:00Z"/>
  <w16cex:commentExtensible w16cex:durableId="25CAE7B5" w16cex:dateUtc="2022-03-03T06:07:00Z"/>
  <w16cex:commentExtensible w16cex:durableId="25CAE7DD" w16cex:dateUtc="2022-03-03T06:08:00Z"/>
  <w16cex:commentExtensible w16cex:durableId="25CAE93F" w16cex:dateUtc="2022-03-03T06:14:00Z"/>
  <w16cex:commentExtensible w16cex:durableId="25CAEA4A" w16cex:dateUtc="2022-03-03T06:18:00Z"/>
  <w16cex:commentExtensible w16cex:durableId="25CAEAE0" w16cex:dateUtc="2022-03-03T06:21:00Z"/>
  <w16cex:commentExtensible w16cex:durableId="25CAEB5A" w16cex:dateUtc="2022-03-03T06:23:00Z"/>
  <w16cex:commentExtensible w16cex:durableId="25CAEC9F" w16cex:dateUtc="2022-03-03T06:28:00Z"/>
  <w16cex:commentExtensible w16cex:durableId="25CAECCB" w16cex:dateUtc="2022-03-03T0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5663DF" w16cid:durableId="25CAE6FD"/>
  <w16cid:commentId w16cid:paraId="3C84DE66" w16cid:durableId="25CAE7B5"/>
  <w16cid:commentId w16cid:paraId="6F7EECFD" w16cid:durableId="25CAE7DD"/>
  <w16cid:commentId w16cid:paraId="2F8D23B2" w16cid:durableId="25CAE93F"/>
  <w16cid:commentId w16cid:paraId="315BB0C8" w16cid:durableId="25CAEA4A"/>
  <w16cid:commentId w16cid:paraId="5BCCB0EC" w16cid:durableId="25CAEAE0"/>
  <w16cid:commentId w16cid:paraId="3AD14C8E" w16cid:durableId="25CAEB5A"/>
  <w16cid:commentId w16cid:paraId="430E799F" w16cid:durableId="25CAEC9F"/>
  <w16cid:commentId w16cid:paraId="0B2B2DB6" w16cid:durableId="25CAEC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6773"/>
    <w:multiLevelType w:val="hybridMultilevel"/>
    <w:tmpl w:val="6EA88594"/>
    <w:lvl w:ilvl="0" w:tplc="934C5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597B"/>
    <w:multiLevelType w:val="multilevel"/>
    <w:tmpl w:val="1EC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785A9F"/>
    <w:multiLevelType w:val="multilevel"/>
    <w:tmpl w:val="8CB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-Benutzer">
    <w15:presenceInfo w15:providerId="None" w15:userId="Microsoft Office-Benut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1"/>
    <w:rsid w:val="00032604"/>
    <w:rsid w:val="0003586A"/>
    <w:rsid w:val="00036FD8"/>
    <w:rsid w:val="00052A14"/>
    <w:rsid w:val="000C43C8"/>
    <w:rsid w:val="000E2517"/>
    <w:rsid w:val="000F6858"/>
    <w:rsid w:val="00101889"/>
    <w:rsid w:val="00111C5E"/>
    <w:rsid w:val="001571C5"/>
    <w:rsid w:val="00176C3C"/>
    <w:rsid w:val="00176E05"/>
    <w:rsid w:val="00194A76"/>
    <w:rsid w:val="001E2F53"/>
    <w:rsid w:val="0022381B"/>
    <w:rsid w:val="00232BFF"/>
    <w:rsid w:val="00240EB2"/>
    <w:rsid w:val="00242AF7"/>
    <w:rsid w:val="002D1957"/>
    <w:rsid w:val="002F2BC6"/>
    <w:rsid w:val="0030405D"/>
    <w:rsid w:val="003306B4"/>
    <w:rsid w:val="00331308"/>
    <w:rsid w:val="00350D0B"/>
    <w:rsid w:val="003E25D9"/>
    <w:rsid w:val="003E6DFD"/>
    <w:rsid w:val="003F06DF"/>
    <w:rsid w:val="004248B9"/>
    <w:rsid w:val="004268C7"/>
    <w:rsid w:val="004268CA"/>
    <w:rsid w:val="0047299E"/>
    <w:rsid w:val="004C6D2B"/>
    <w:rsid w:val="004C7AFE"/>
    <w:rsid w:val="004D5E88"/>
    <w:rsid w:val="004F4FAC"/>
    <w:rsid w:val="0053529F"/>
    <w:rsid w:val="00535B37"/>
    <w:rsid w:val="0055226A"/>
    <w:rsid w:val="00561283"/>
    <w:rsid w:val="00590D4C"/>
    <w:rsid w:val="005950F3"/>
    <w:rsid w:val="005A4D88"/>
    <w:rsid w:val="005B759D"/>
    <w:rsid w:val="005D0349"/>
    <w:rsid w:val="005E5700"/>
    <w:rsid w:val="005F5559"/>
    <w:rsid w:val="005F6FB8"/>
    <w:rsid w:val="00631195"/>
    <w:rsid w:val="00693C98"/>
    <w:rsid w:val="006A4DE1"/>
    <w:rsid w:val="006A547B"/>
    <w:rsid w:val="006B5A59"/>
    <w:rsid w:val="006C2574"/>
    <w:rsid w:val="006F06B6"/>
    <w:rsid w:val="00702252"/>
    <w:rsid w:val="007356B4"/>
    <w:rsid w:val="0079107D"/>
    <w:rsid w:val="0079130D"/>
    <w:rsid w:val="00792CAF"/>
    <w:rsid w:val="00795891"/>
    <w:rsid w:val="007A5B6B"/>
    <w:rsid w:val="007C0C1A"/>
    <w:rsid w:val="007D5A57"/>
    <w:rsid w:val="007D7C34"/>
    <w:rsid w:val="0080622D"/>
    <w:rsid w:val="00844955"/>
    <w:rsid w:val="00865DAA"/>
    <w:rsid w:val="008A506C"/>
    <w:rsid w:val="008A62B1"/>
    <w:rsid w:val="008B6993"/>
    <w:rsid w:val="008D2658"/>
    <w:rsid w:val="008D27AB"/>
    <w:rsid w:val="008E7145"/>
    <w:rsid w:val="00904556"/>
    <w:rsid w:val="0097504B"/>
    <w:rsid w:val="00977FBA"/>
    <w:rsid w:val="00983426"/>
    <w:rsid w:val="0098737D"/>
    <w:rsid w:val="009A7A84"/>
    <w:rsid w:val="009D3DB7"/>
    <w:rsid w:val="009D415A"/>
    <w:rsid w:val="00A2501C"/>
    <w:rsid w:val="00A321CA"/>
    <w:rsid w:val="00A608FD"/>
    <w:rsid w:val="00A84878"/>
    <w:rsid w:val="00AB357C"/>
    <w:rsid w:val="00AC02D6"/>
    <w:rsid w:val="00AF41DD"/>
    <w:rsid w:val="00B02125"/>
    <w:rsid w:val="00B5435D"/>
    <w:rsid w:val="00B809BF"/>
    <w:rsid w:val="00B943D2"/>
    <w:rsid w:val="00BA36A4"/>
    <w:rsid w:val="00BB7DBB"/>
    <w:rsid w:val="00BC543B"/>
    <w:rsid w:val="00BF4606"/>
    <w:rsid w:val="00C132BB"/>
    <w:rsid w:val="00C23085"/>
    <w:rsid w:val="00C329C2"/>
    <w:rsid w:val="00C552C1"/>
    <w:rsid w:val="00C674DC"/>
    <w:rsid w:val="00C85399"/>
    <w:rsid w:val="00C97D21"/>
    <w:rsid w:val="00CE7A53"/>
    <w:rsid w:val="00CF3177"/>
    <w:rsid w:val="00CF76C6"/>
    <w:rsid w:val="00D54760"/>
    <w:rsid w:val="00D8596B"/>
    <w:rsid w:val="00D9540E"/>
    <w:rsid w:val="00D97C65"/>
    <w:rsid w:val="00DD5A5C"/>
    <w:rsid w:val="00E025E9"/>
    <w:rsid w:val="00E7697B"/>
    <w:rsid w:val="00E82F71"/>
    <w:rsid w:val="00EE6285"/>
    <w:rsid w:val="00EF4920"/>
    <w:rsid w:val="00EF6AE4"/>
    <w:rsid w:val="00F3067E"/>
    <w:rsid w:val="00F60391"/>
    <w:rsid w:val="00F61A37"/>
    <w:rsid w:val="00F7004D"/>
    <w:rsid w:val="00F9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C9EA"/>
  <w15:chartTrackingRefBased/>
  <w15:docId w15:val="{D803868F-3AF1-484B-86AC-F7522BA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8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95891"/>
    <w:pPr>
      <w:ind w:left="720"/>
      <w:contextualSpacing/>
    </w:pPr>
  </w:style>
  <w:style w:type="paragraph" w:styleId="Revision">
    <w:name w:val="Revision"/>
    <w:hidden/>
    <w:uiPriority w:val="99"/>
    <w:semiHidden/>
    <w:rsid w:val="0079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Harshal Rajan Vaze</cp:lastModifiedBy>
  <cp:revision>10</cp:revision>
  <dcterms:created xsi:type="dcterms:W3CDTF">2022-03-03T06:00:00Z</dcterms:created>
  <dcterms:modified xsi:type="dcterms:W3CDTF">2022-03-17T08:28:00Z</dcterms:modified>
</cp:coreProperties>
</file>