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E6F7" w14:textId="4BBA4F69" w:rsidR="00D905F0" w:rsidRDefault="00D905F0" w:rsidP="00BC5E9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3D12">
        <w:rPr>
          <w:b/>
          <w:bCs/>
          <w:sz w:val="36"/>
          <w:szCs w:val="36"/>
          <w:u w:val="single"/>
          <w:lang w:val="en-US"/>
        </w:rPr>
        <w:t>Thesis</w:t>
      </w:r>
      <w:r w:rsidR="007B7668" w:rsidRPr="00BC5E99">
        <w:rPr>
          <w:b/>
          <w:bCs/>
          <w:sz w:val="36"/>
          <w:szCs w:val="36"/>
          <w:u w:val="single"/>
          <w:lang w:val="en-US"/>
        </w:rPr>
        <w:t xml:space="preserve"> Proposal</w:t>
      </w:r>
      <w:r w:rsidRPr="00543D12">
        <w:rPr>
          <w:b/>
          <w:bCs/>
          <w:sz w:val="36"/>
          <w:szCs w:val="36"/>
          <w:u w:val="single"/>
          <w:lang w:val="en-US"/>
        </w:rPr>
        <w:t xml:space="preserve">: SDN-based </w:t>
      </w:r>
      <w:r w:rsidR="007B7668" w:rsidRPr="00BC5E99">
        <w:rPr>
          <w:b/>
          <w:bCs/>
          <w:sz w:val="36"/>
          <w:szCs w:val="36"/>
          <w:u w:val="single"/>
          <w:lang w:val="en-US"/>
        </w:rPr>
        <w:t>network management in emulated environment</w:t>
      </w:r>
    </w:p>
    <w:p w14:paraId="45854A68" w14:textId="77777777" w:rsidR="0048643E" w:rsidRPr="00543D12" w:rsidRDefault="0048643E" w:rsidP="00BC5E99">
      <w:pPr>
        <w:jc w:val="center"/>
        <w:rPr>
          <w:b/>
          <w:bCs/>
          <w:sz w:val="28"/>
          <w:szCs w:val="28"/>
          <w:lang w:val="en-US"/>
        </w:rPr>
      </w:pPr>
    </w:p>
    <w:p w14:paraId="2F877146" w14:textId="56430EEC" w:rsidR="006B1CCA" w:rsidRPr="006B1CCA" w:rsidRDefault="006B1CCA">
      <w:pPr>
        <w:rPr>
          <w:sz w:val="28"/>
          <w:szCs w:val="28"/>
          <w:u w:val="single"/>
          <w:lang w:val="en-US"/>
        </w:rPr>
      </w:pPr>
      <w:r w:rsidRPr="006B1CCA">
        <w:rPr>
          <w:sz w:val="28"/>
          <w:szCs w:val="28"/>
          <w:u w:val="single"/>
          <w:lang w:val="en-US"/>
        </w:rPr>
        <w:t>Introduction</w:t>
      </w:r>
    </w:p>
    <w:p w14:paraId="283A9D5D" w14:textId="3B622437" w:rsidR="00EB5808" w:rsidRPr="00B37585" w:rsidRDefault="00EB5808" w:rsidP="00EB5808">
      <w:pPr>
        <w:rPr>
          <w:rFonts w:ascii="Calibri" w:hAnsi="Calibri" w:cs="Calibri"/>
          <w:lang w:val="en-US"/>
          <w:rPrChange w:id="0" w:author="Peter Gröschke" w:date="2022-03-18T10:18:00Z">
            <w:rPr>
              <w:lang w:val="en-US"/>
            </w:rPr>
          </w:rPrChange>
        </w:rPr>
      </w:pPr>
      <w:r w:rsidRPr="00E4698A">
        <w:rPr>
          <w:rFonts w:ascii="Calibri" w:hAnsi="Calibri" w:cs="Calibri"/>
          <w:lang w:val="en-US"/>
        </w:rPr>
        <w:t>In this era</w:t>
      </w:r>
      <w:r w:rsidRPr="0079589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of network </w:t>
      </w:r>
      <w:r w:rsidRPr="00C91E42">
        <w:rPr>
          <w:rFonts w:ascii="Calibri" w:hAnsi="Calibri" w:cs="Calibri"/>
          <w:lang w:val="en-US"/>
        </w:rPr>
        <w:t>virtualization</w:t>
      </w:r>
      <w:ins w:id="1" w:author="Peter Gröschke" w:date="2022-03-18T10:17:00Z">
        <w:r w:rsidR="00B37585">
          <w:rPr>
            <w:rFonts w:ascii="Calibri" w:hAnsi="Calibri" w:cs="Calibri"/>
            <w:lang w:val="en-US"/>
          </w:rPr>
          <w:t xml:space="preserve"> and automa</w:t>
        </w:r>
      </w:ins>
      <w:ins w:id="2" w:author="Peter Gröschke" w:date="2022-03-18T10:18:00Z">
        <w:r w:rsidR="00B37585">
          <w:rPr>
            <w:rFonts w:ascii="Calibri" w:hAnsi="Calibri" w:cs="Calibri"/>
            <w:lang w:val="en-US"/>
          </w:rPr>
          <w:t>tion</w:t>
        </w:r>
      </w:ins>
      <w:r w:rsidRPr="007A5B6B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>many</w:t>
      </w:r>
      <w:r w:rsidRPr="007A5B6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functions</w:t>
      </w:r>
      <w:r w:rsidRPr="00E4698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are</w:t>
      </w:r>
      <w:r w:rsidRPr="00E4698A">
        <w:rPr>
          <w:rFonts w:ascii="Calibri" w:hAnsi="Calibri" w:cs="Calibri"/>
          <w:lang w:val="en-US"/>
        </w:rPr>
        <w:t xml:space="preserve"> moving towards virtualized </w:t>
      </w:r>
      <w:r>
        <w:rPr>
          <w:rFonts w:ascii="Calibri" w:hAnsi="Calibri" w:cs="Calibri"/>
          <w:lang w:val="en-US"/>
        </w:rPr>
        <w:t xml:space="preserve">and more centralized </w:t>
      </w:r>
      <w:del w:id="3" w:author="Peter Gröschke" w:date="2022-03-18T10:18:00Z">
        <w:r w:rsidDel="00B37585">
          <w:rPr>
            <w:rFonts w:ascii="Calibri" w:hAnsi="Calibri" w:cs="Calibri"/>
            <w:lang w:val="en-US"/>
          </w:rPr>
          <w:delText>versions</w:delText>
        </w:r>
      </w:del>
      <w:ins w:id="4" w:author="Peter Gröschke" w:date="2022-03-18T10:18:00Z">
        <w:r w:rsidR="00B37585">
          <w:rPr>
            <w:rFonts w:ascii="Calibri" w:hAnsi="Calibri" w:cs="Calibri"/>
            <w:lang w:val="en-US"/>
          </w:rPr>
          <w:t>control, allowing for more dynamic functions and easier optimi</w:t>
        </w:r>
      </w:ins>
      <w:ins w:id="5" w:author="Peter Gröschke" w:date="2022-03-18T10:19:00Z">
        <w:r w:rsidR="00B37585">
          <w:rPr>
            <w:rFonts w:ascii="Calibri" w:hAnsi="Calibri" w:cs="Calibri"/>
            <w:lang w:val="en-US"/>
          </w:rPr>
          <w:t>zation</w:t>
        </w:r>
      </w:ins>
      <w:r>
        <w:rPr>
          <w:rFonts w:ascii="Calibri" w:hAnsi="Calibri" w:cs="Calibri"/>
          <w:lang w:val="en-US"/>
        </w:rPr>
        <w:t>.</w:t>
      </w:r>
      <w:r w:rsidR="009B7251">
        <w:rPr>
          <w:lang w:val="en-US"/>
        </w:rPr>
        <w:t xml:space="preserve"> For</w:t>
      </w:r>
      <w:r w:rsidR="00D0584C">
        <w:rPr>
          <w:lang w:val="en-US"/>
        </w:rPr>
        <w:t xml:space="preserve"> networking</w:t>
      </w:r>
      <w:r w:rsidR="009B7251">
        <w:rPr>
          <w:lang w:val="en-US"/>
        </w:rPr>
        <w:t xml:space="preserve"> it</w:t>
      </w:r>
      <w:r w:rsidR="00D0584C">
        <w:rPr>
          <w:lang w:val="en-US"/>
        </w:rPr>
        <w:t xml:space="preserve"> would mean</w:t>
      </w:r>
      <w:r w:rsidR="00FF56D3">
        <w:rPr>
          <w:lang w:val="en-US"/>
        </w:rPr>
        <w:t xml:space="preserve"> </w:t>
      </w:r>
      <w:r w:rsidR="00D65F48">
        <w:rPr>
          <w:lang w:val="en-US"/>
        </w:rPr>
        <w:t xml:space="preserve">spinning up the virtualized versions of traditional network </w:t>
      </w:r>
      <w:r>
        <w:rPr>
          <w:lang w:val="en-US"/>
        </w:rPr>
        <w:t>functions</w:t>
      </w:r>
      <w:r w:rsidR="00D65F48">
        <w:rPr>
          <w:lang w:val="en-US"/>
        </w:rPr>
        <w:t xml:space="preserve"> </w:t>
      </w:r>
      <w:r w:rsidR="00D65F48" w:rsidRPr="00543D12">
        <w:rPr>
          <w:lang w:val="en-US"/>
        </w:rPr>
        <w:t xml:space="preserve">allowing for </w:t>
      </w:r>
      <w:r w:rsidR="00A3622C">
        <w:rPr>
          <w:lang w:val="en-US"/>
        </w:rPr>
        <w:t>more</w:t>
      </w:r>
      <w:r w:rsidR="00D65F48" w:rsidRPr="00543D12">
        <w:rPr>
          <w:lang w:val="en-US"/>
        </w:rPr>
        <w:t xml:space="preserve"> </w:t>
      </w:r>
      <w:r w:rsidR="00193216">
        <w:rPr>
          <w:lang w:val="en-US"/>
        </w:rPr>
        <w:t xml:space="preserve">complex decisions </w:t>
      </w:r>
      <w:r w:rsidR="00A3622C" w:rsidRPr="00543D12">
        <w:rPr>
          <w:lang w:val="en-US"/>
        </w:rPr>
        <w:t>m</w:t>
      </w:r>
      <w:r w:rsidR="00A3622C">
        <w:rPr>
          <w:lang w:val="en-US"/>
        </w:rPr>
        <w:t>aking</w:t>
      </w:r>
      <w:r w:rsidR="00D65F48">
        <w:rPr>
          <w:lang w:val="en-US"/>
        </w:rPr>
        <w:t xml:space="preserve">, </w:t>
      </w:r>
      <w:r w:rsidR="009B72EA">
        <w:rPr>
          <w:lang w:val="en-US"/>
        </w:rPr>
        <w:t>automating the</w:t>
      </w:r>
      <w:r w:rsidR="00D65F48">
        <w:rPr>
          <w:lang w:val="en-US"/>
        </w:rPr>
        <w:t xml:space="preserve"> </w:t>
      </w:r>
      <w:r w:rsidR="0014706C">
        <w:rPr>
          <w:lang w:val="en-US"/>
        </w:rPr>
        <w:t>networks,</w:t>
      </w:r>
      <w:r w:rsidR="00D65F48" w:rsidRPr="00543D12">
        <w:rPr>
          <w:lang w:val="en-US"/>
        </w:rPr>
        <w:t xml:space="preserve"> and </w:t>
      </w:r>
      <w:r w:rsidR="008F0380">
        <w:rPr>
          <w:lang w:val="en-US"/>
        </w:rPr>
        <w:t>changing</w:t>
      </w:r>
      <w:r w:rsidR="00D65F48" w:rsidRPr="00543D12">
        <w:rPr>
          <w:lang w:val="en-US"/>
        </w:rPr>
        <w:t xml:space="preserve"> network configuration</w:t>
      </w:r>
      <w:r w:rsidR="008F0380">
        <w:rPr>
          <w:lang w:val="en-US"/>
        </w:rPr>
        <w:t xml:space="preserve"> more </w:t>
      </w:r>
      <w:r w:rsidR="008F0380" w:rsidRPr="008F0380">
        <w:rPr>
          <w:lang w:val="en-US"/>
        </w:rPr>
        <w:t>efficiently</w:t>
      </w:r>
      <w:r w:rsidR="0048643E">
        <w:rPr>
          <w:lang w:val="en-US"/>
        </w:rPr>
        <w:t>.</w:t>
      </w:r>
    </w:p>
    <w:p w14:paraId="59AA7290" w14:textId="09EC7E23" w:rsidR="0003034E" w:rsidRDefault="00063842" w:rsidP="00EB5808">
      <w:pPr>
        <w:rPr>
          <w:lang w:val="en-US"/>
        </w:rPr>
      </w:pPr>
      <w:r>
        <w:rPr>
          <w:lang w:val="en-US"/>
        </w:rPr>
        <w:t>S</w:t>
      </w:r>
      <w:r w:rsidR="00434485" w:rsidRPr="00944096">
        <w:rPr>
          <w:lang w:val="en-US"/>
        </w:rPr>
        <w:t xml:space="preserve">oftware-Defined Networking (SDN) is an approach to networking that uses software-based controllers </w:t>
      </w:r>
      <w:r w:rsidR="00543D12">
        <w:rPr>
          <w:lang w:val="en-US"/>
        </w:rPr>
        <w:t>and</w:t>
      </w:r>
      <w:r w:rsidR="00434485" w:rsidRPr="00944096">
        <w:rPr>
          <w:lang w:val="en-US"/>
        </w:rPr>
        <w:t xml:space="preserve"> application programming interfaces (APIs) to communicate with underlying hardware infrastructure and direct traffic on a network.</w:t>
      </w:r>
      <w:r w:rsidR="00434485">
        <w:rPr>
          <w:lang w:val="en-US"/>
        </w:rPr>
        <w:t xml:space="preserve"> </w:t>
      </w:r>
      <w:r w:rsidR="00434485" w:rsidRPr="00944096">
        <w:rPr>
          <w:lang w:val="en-US"/>
        </w:rPr>
        <w:t>This m</w:t>
      </w:r>
      <w:r w:rsidR="00AD074C">
        <w:rPr>
          <w:lang w:val="en-US"/>
        </w:rPr>
        <w:t>ethod is</w:t>
      </w:r>
      <w:r w:rsidR="00434485" w:rsidRPr="00944096">
        <w:rPr>
          <w:lang w:val="en-US"/>
        </w:rPr>
        <w:t xml:space="preserve"> differ</w:t>
      </w:r>
      <w:r w:rsidR="00AD074C">
        <w:rPr>
          <w:lang w:val="en-US"/>
        </w:rPr>
        <w:t>ent</w:t>
      </w:r>
      <w:r w:rsidR="00434485" w:rsidRPr="00944096">
        <w:rPr>
          <w:lang w:val="en-US"/>
        </w:rPr>
        <w:t xml:space="preserve"> from that of traditional networks,</w:t>
      </w:r>
      <w:r w:rsidR="00977A95">
        <w:rPr>
          <w:lang w:val="en-US"/>
        </w:rPr>
        <w:t xml:space="preserve"> where the</w:t>
      </w:r>
      <w:r w:rsidR="00232418">
        <w:rPr>
          <w:lang w:val="en-US"/>
        </w:rPr>
        <w:t xml:space="preserve"> </w:t>
      </w:r>
      <w:r w:rsidR="00977A95">
        <w:rPr>
          <w:lang w:val="en-US"/>
        </w:rPr>
        <w:t xml:space="preserve">configuration of </w:t>
      </w:r>
      <w:r w:rsidR="00232418" w:rsidRPr="00232418">
        <w:rPr>
          <w:lang w:val="en-US"/>
        </w:rPr>
        <w:t xml:space="preserve">dedicated hardware devices like Routers and Switches </w:t>
      </w:r>
      <w:r w:rsidR="00232418">
        <w:rPr>
          <w:lang w:val="en-US"/>
        </w:rPr>
        <w:t>needs</w:t>
      </w:r>
      <w:r w:rsidR="00977A95">
        <w:rPr>
          <w:lang w:val="en-US"/>
        </w:rPr>
        <w:t xml:space="preserve"> to be done </w:t>
      </w:r>
      <w:r w:rsidR="00232418">
        <w:rPr>
          <w:lang w:val="en-US"/>
        </w:rPr>
        <w:t xml:space="preserve">node by node </w:t>
      </w:r>
      <w:r w:rsidR="00232418" w:rsidRPr="00944096">
        <w:rPr>
          <w:lang w:val="en-US"/>
        </w:rPr>
        <w:t>to control network traffic</w:t>
      </w:r>
      <w:r w:rsidR="00232418">
        <w:rPr>
          <w:lang w:val="en-US"/>
        </w:rPr>
        <w:t xml:space="preserve">. </w:t>
      </w:r>
      <w:r w:rsidR="00434485" w:rsidRPr="00944096">
        <w:rPr>
          <w:lang w:val="en-US"/>
        </w:rPr>
        <w:t>SDN can create and control a virtual network or</w:t>
      </w:r>
      <w:r w:rsidR="00434485">
        <w:rPr>
          <w:lang w:val="en-US"/>
        </w:rPr>
        <w:t xml:space="preserve"> also</w:t>
      </w:r>
      <w:r w:rsidR="00434485" w:rsidRPr="00944096">
        <w:rPr>
          <w:lang w:val="en-US"/>
        </w:rPr>
        <w:t xml:space="preserve"> control a traditional </w:t>
      </w:r>
      <w:r w:rsidR="00EB5808" w:rsidRPr="00944096">
        <w:rPr>
          <w:lang w:val="en-US"/>
        </w:rPr>
        <w:t>hardware</w:t>
      </w:r>
      <w:r w:rsidR="00434485" w:rsidRPr="00944096">
        <w:rPr>
          <w:lang w:val="en-US"/>
        </w:rPr>
        <w:t xml:space="preserve"> via software.</w:t>
      </w:r>
      <w:r w:rsidR="00AD074C">
        <w:rPr>
          <w:lang w:val="en-US"/>
        </w:rPr>
        <w:t xml:space="preserve"> </w:t>
      </w:r>
      <w:r w:rsidR="00AD074C" w:rsidRPr="00944096">
        <w:rPr>
          <w:lang w:val="en-US"/>
        </w:rPr>
        <w:t>Because the control plane is software-based, SDN is much more flexible than traditional networking. It allows administrators to control</w:t>
      </w:r>
      <w:r w:rsidR="00703EE6">
        <w:rPr>
          <w:lang w:val="en-US"/>
        </w:rPr>
        <w:t xml:space="preserve"> and manage</w:t>
      </w:r>
      <w:r w:rsidR="00AD074C" w:rsidRPr="00944096">
        <w:rPr>
          <w:lang w:val="en-US"/>
        </w:rPr>
        <w:t xml:space="preserve"> the network from a centralized user interface, without adding more hardware.</w:t>
      </w:r>
    </w:p>
    <w:p w14:paraId="1FCE2F7C" w14:textId="41AA996A" w:rsidR="00AD074C" w:rsidRPr="00D905F0" w:rsidRDefault="0003034E" w:rsidP="00EB5808">
      <w:pPr>
        <w:rPr>
          <w:lang w:val="en-US"/>
        </w:rPr>
      </w:pPr>
      <w:r>
        <w:rPr>
          <w:lang w:val="en-US"/>
        </w:rPr>
        <w:t>Following</w:t>
      </w:r>
      <w:r w:rsidR="00BE0C36">
        <w:rPr>
          <w:lang w:val="en-US"/>
        </w:rPr>
        <w:t xml:space="preserve"> figure shows the tentative network architecture with SDN controller.</w:t>
      </w:r>
      <w:r w:rsidR="00543D12">
        <w:rPr>
          <w:lang w:val="en-US"/>
        </w:rPr>
        <w:t xml:space="preserve"> </w:t>
      </w:r>
      <w:r w:rsidR="00991DD2">
        <w:rPr>
          <w:lang w:val="en-US"/>
        </w:rPr>
        <w:t xml:space="preserve">A network could be created with </w:t>
      </w:r>
      <w:del w:id="6" w:author="Gröschke, Peter, Dr." w:date="2022-03-17T15:36:00Z">
        <w:r w:rsidR="00991DD2" w:rsidDel="00D200F2">
          <w:rPr>
            <w:lang w:val="en-US"/>
          </w:rPr>
          <w:delText xml:space="preserve">some </w:delText>
        </w:r>
      </w:del>
      <w:ins w:id="7" w:author="Gröschke, Peter, Dr." w:date="2022-03-17T15:36:00Z">
        <w:r w:rsidR="00D200F2">
          <w:rPr>
            <w:lang w:val="en-US"/>
          </w:rPr>
          <w:t>several</w:t>
        </w:r>
        <w:r w:rsidR="00D200F2">
          <w:rPr>
            <w:lang w:val="en-US"/>
          </w:rPr>
          <w:t xml:space="preserve"> </w:t>
        </w:r>
      </w:ins>
      <w:r w:rsidR="00991DD2">
        <w:rPr>
          <w:lang w:val="en-US"/>
        </w:rPr>
        <w:t xml:space="preserve">networking devices, network services and </w:t>
      </w:r>
      <w:r w:rsidR="00B56770">
        <w:rPr>
          <w:lang w:val="en-US"/>
        </w:rPr>
        <w:t>access</w:t>
      </w:r>
      <w:r w:rsidR="00991DD2">
        <w:rPr>
          <w:lang w:val="en-US"/>
        </w:rPr>
        <w:t xml:space="preserve"> networks</w:t>
      </w:r>
      <w:r w:rsidR="00C832E4">
        <w:rPr>
          <w:lang w:val="en-US"/>
        </w:rPr>
        <w:t>.</w:t>
      </w:r>
      <w:r w:rsidR="00506F5A">
        <w:rPr>
          <w:lang w:val="en-US"/>
        </w:rPr>
        <w:t xml:space="preserve"> A SDN controller </w:t>
      </w:r>
      <w:r w:rsidR="00785979">
        <w:rPr>
          <w:lang w:val="en-US"/>
        </w:rPr>
        <w:t>would be connected to these networking devices to manage the flow of traffic.</w:t>
      </w:r>
    </w:p>
    <w:p w14:paraId="325C089C" w14:textId="44007BF7" w:rsidR="006B1CCA" w:rsidRDefault="006B1CCA" w:rsidP="00BC5E99">
      <w:pPr>
        <w:rPr>
          <w:lang w:val="en-US"/>
        </w:rPr>
      </w:pPr>
    </w:p>
    <w:p w14:paraId="348C7B7B" w14:textId="1D700FE9" w:rsidR="006B1CCA" w:rsidRDefault="00DC3D07" w:rsidP="002D56F6">
      <w:pPr>
        <w:jc w:val="center"/>
      </w:pPr>
      <w:r>
        <w:rPr>
          <w:noProof/>
        </w:rPr>
        <w:drawing>
          <wp:inline distT="0" distB="0" distL="0" distR="0" wp14:anchorId="2BA31D6A" wp14:editId="7197E7A2">
            <wp:extent cx="5731510" cy="2708910"/>
            <wp:effectExtent l="19050" t="1905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BC1DE" w14:textId="5115148F" w:rsidR="001318D5" w:rsidRDefault="001318D5" w:rsidP="001318D5"/>
    <w:p w14:paraId="16955CA1" w14:textId="77777777" w:rsidR="00506F5A" w:rsidRPr="002D56F6" w:rsidRDefault="00506F5A" w:rsidP="001318D5"/>
    <w:p w14:paraId="1CA7423E" w14:textId="77777777" w:rsidR="007F122A" w:rsidRDefault="007F122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Problem Definition</w:t>
      </w:r>
    </w:p>
    <w:p w14:paraId="3FDA7524" w14:textId="08A13FD9" w:rsidR="005F663D" w:rsidRDefault="005603C2" w:rsidP="00991DD2">
      <w:pPr>
        <w:rPr>
          <w:ins w:id="8" w:author="Peter Gröschke" w:date="2022-03-18T10:32:00Z"/>
          <w:lang w:val="en-US"/>
        </w:rPr>
      </w:pPr>
      <w:r w:rsidRPr="00543D12">
        <w:rPr>
          <w:lang w:val="en-US"/>
        </w:rPr>
        <w:t>Due to advances in the Information</w:t>
      </w:r>
      <w:r w:rsidR="00322073">
        <w:rPr>
          <w:lang w:val="en-US"/>
        </w:rPr>
        <w:t xml:space="preserve"> and Communication </w:t>
      </w:r>
      <w:r w:rsidRPr="00543D12">
        <w:rPr>
          <w:lang w:val="en-US"/>
        </w:rPr>
        <w:t xml:space="preserve">Technology, the configuration and management of mobile, social networking, multimedia becomes highly complex and time-consuming. </w:t>
      </w:r>
      <w:commentRangeStart w:id="9"/>
      <w:r w:rsidR="00991DD2" w:rsidRPr="00402D7C">
        <w:rPr>
          <w:lang w:val="en-US"/>
        </w:rPr>
        <w:t xml:space="preserve">A fundamental characteristic of SDN is the logically centralized, but physically distributed controller component. </w:t>
      </w:r>
      <w:commentRangeEnd w:id="9"/>
      <w:r w:rsidR="0007498D">
        <w:rPr>
          <w:rStyle w:val="Kommentarzeichen"/>
        </w:rPr>
        <w:commentReference w:id="9"/>
      </w:r>
      <w:r w:rsidR="00991DD2" w:rsidRPr="00402D7C">
        <w:rPr>
          <w:lang w:val="en-US"/>
        </w:rPr>
        <w:t>The controller maintains</w:t>
      </w:r>
      <w:r w:rsidR="00991DD2">
        <w:rPr>
          <w:lang w:val="en-US"/>
        </w:rPr>
        <w:t xml:space="preserve"> </w:t>
      </w:r>
      <w:r w:rsidR="00991DD2" w:rsidRPr="00402D7C">
        <w:rPr>
          <w:lang w:val="en-US"/>
        </w:rPr>
        <w:t>a global network view of the underlying forwarding infrastructure and programs the forwarding entries based on</w:t>
      </w:r>
      <w:r w:rsidR="00991DD2">
        <w:rPr>
          <w:lang w:val="en-US"/>
        </w:rPr>
        <w:t xml:space="preserve"> </w:t>
      </w:r>
      <w:r w:rsidR="00991DD2" w:rsidRPr="00402D7C">
        <w:rPr>
          <w:lang w:val="en-US"/>
        </w:rPr>
        <w:t>the policies defined by network services running on top of</w:t>
      </w:r>
      <w:r w:rsidR="00991DD2">
        <w:rPr>
          <w:lang w:val="en-US"/>
        </w:rPr>
        <w:t xml:space="preserve"> </w:t>
      </w:r>
      <w:r w:rsidR="00991DD2" w:rsidRPr="00402D7C">
        <w:rPr>
          <w:lang w:val="en-US"/>
        </w:rPr>
        <w:t>it.</w:t>
      </w:r>
      <w:r w:rsidR="00BF2B08">
        <w:rPr>
          <w:lang w:val="en-US"/>
        </w:rPr>
        <w:t xml:space="preserve"> </w:t>
      </w:r>
      <w:commentRangeStart w:id="10"/>
      <w:r w:rsidR="00BF2B08">
        <w:rPr>
          <w:lang w:val="en-US"/>
        </w:rPr>
        <w:t xml:space="preserve">The traditional networking approach </w:t>
      </w:r>
      <w:del w:id="11" w:author="Peter Gröschke" w:date="2022-03-18T10:21:00Z">
        <w:r w:rsidR="00BF2B08" w:rsidDel="00B37585">
          <w:rPr>
            <w:lang w:val="en-US"/>
          </w:rPr>
          <w:delText xml:space="preserve">have </w:delText>
        </w:r>
      </w:del>
      <w:ins w:id="12" w:author="Peter Gröschke" w:date="2022-03-18T10:21:00Z">
        <w:r w:rsidR="00B37585">
          <w:rPr>
            <w:lang w:val="en-US"/>
          </w:rPr>
          <w:t>has</w:t>
        </w:r>
        <w:r w:rsidR="00B37585">
          <w:rPr>
            <w:lang w:val="en-US"/>
          </w:rPr>
          <w:t xml:space="preserve"> </w:t>
        </w:r>
      </w:ins>
      <w:r w:rsidR="00BF2B08">
        <w:rPr>
          <w:lang w:val="en-US"/>
        </w:rPr>
        <w:t xml:space="preserve">very limited facilities to explore these </w:t>
      </w:r>
      <w:r w:rsidR="00BF2B08" w:rsidRPr="00BF2B08">
        <w:rPr>
          <w:lang w:val="en-US"/>
        </w:rPr>
        <w:t>aspects of networking</w:t>
      </w:r>
      <w:r w:rsidR="00031A3E">
        <w:rPr>
          <w:lang w:val="en-US"/>
        </w:rPr>
        <w:t xml:space="preserve"> and</w:t>
      </w:r>
      <w:r w:rsidR="007939CB">
        <w:rPr>
          <w:lang w:val="en-US"/>
        </w:rPr>
        <w:t xml:space="preserve"> the goal would be to study these </w:t>
      </w:r>
      <w:r w:rsidR="005F3F49">
        <w:rPr>
          <w:lang w:val="en-US"/>
        </w:rPr>
        <w:t>futuristic</w:t>
      </w:r>
      <w:r w:rsidR="007939CB">
        <w:rPr>
          <w:lang w:val="en-US"/>
        </w:rPr>
        <w:t xml:space="preserve"> </w:t>
      </w:r>
      <w:r w:rsidR="005F3F49" w:rsidRPr="00402D7C">
        <w:rPr>
          <w:lang w:val="en-US"/>
        </w:rPr>
        <w:t>characteristic</w:t>
      </w:r>
      <w:r w:rsidR="007939CB">
        <w:rPr>
          <w:lang w:val="en-US"/>
        </w:rPr>
        <w:t>s of networking.</w:t>
      </w:r>
      <w:commentRangeEnd w:id="10"/>
      <w:r w:rsidR="004907C4">
        <w:rPr>
          <w:rStyle w:val="Kommentarzeichen"/>
        </w:rPr>
        <w:commentReference w:id="10"/>
      </w:r>
      <w:ins w:id="13" w:author="Peter Gröschke" w:date="2022-03-18T10:22:00Z">
        <w:r w:rsidR="00B37585">
          <w:rPr>
            <w:lang w:val="en-US"/>
          </w:rPr>
          <w:t xml:space="preserve"> SDN offers to batch-configure automatically multiple components in one step, while the </w:t>
        </w:r>
      </w:ins>
      <w:ins w:id="14" w:author="Peter Gröschke" w:date="2022-03-18T10:23:00Z">
        <w:r w:rsidR="00B37585">
          <w:rPr>
            <w:lang w:val="en-US"/>
          </w:rPr>
          <w:t>traditional way would mean t</w:t>
        </w:r>
        <w:r w:rsidR="00F110DE">
          <w:rPr>
            <w:lang w:val="en-US"/>
          </w:rPr>
          <w:t xml:space="preserve">o log into each device. </w:t>
        </w:r>
      </w:ins>
    </w:p>
    <w:p w14:paraId="2D1B10E5" w14:textId="7A138180" w:rsidR="0025560A" w:rsidRDefault="0025560A" w:rsidP="00991DD2">
      <w:pPr>
        <w:rPr>
          <w:ins w:id="15" w:author="Peter Gröschke" w:date="2022-03-18T10:34:00Z"/>
          <w:lang w:val="en-US"/>
        </w:rPr>
      </w:pPr>
      <w:ins w:id="16" w:author="Peter Gröschke" w:date="2022-03-18T10:32:00Z">
        <w:r>
          <w:rPr>
            <w:lang w:val="en-US"/>
          </w:rPr>
          <w:t>Many operators struggle with the migration from IPv4 to IPv6. SDN with its centralized control and the poss</w:t>
        </w:r>
      </w:ins>
      <w:ins w:id="17" w:author="Peter Gröschke" w:date="2022-03-18T10:33:00Z">
        <w:r>
          <w:rPr>
            <w:lang w:val="en-US"/>
          </w:rPr>
          <w:t>i</w:t>
        </w:r>
      </w:ins>
      <w:ins w:id="18" w:author="Peter Gröschke" w:date="2022-03-18T10:32:00Z">
        <w:r>
          <w:rPr>
            <w:lang w:val="en-US"/>
          </w:rPr>
          <w:t>bilit</w:t>
        </w:r>
      </w:ins>
      <w:ins w:id="19" w:author="Peter Gröschke" w:date="2022-03-18T10:33:00Z">
        <w:r>
          <w:rPr>
            <w:lang w:val="en-US"/>
          </w:rPr>
          <w:t>y</w:t>
        </w:r>
      </w:ins>
      <w:ins w:id="20" w:author="Peter Gröschke" w:date="2022-03-18T10:32:00Z">
        <w:r>
          <w:rPr>
            <w:lang w:val="en-US"/>
          </w:rPr>
          <w:t xml:space="preserve"> to reduce h</w:t>
        </w:r>
      </w:ins>
      <w:ins w:id="21" w:author="Peter Gröschke" w:date="2022-03-18T10:33:00Z">
        <w:r>
          <w:rPr>
            <w:lang w:val="en-US"/>
          </w:rPr>
          <w:t xml:space="preserve">uman error </w:t>
        </w:r>
        <w:r w:rsidR="008B0583">
          <w:rPr>
            <w:lang w:val="en-US"/>
          </w:rPr>
          <w:t>due to increased poses an opportunity to help make this mi</w:t>
        </w:r>
      </w:ins>
      <w:ins w:id="22" w:author="Peter Gröschke" w:date="2022-03-18T10:34:00Z">
        <w:r w:rsidR="008B0583">
          <w:rPr>
            <w:lang w:val="en-US"/>
          </w:rPr>
          <w:t xml:space="preserve">gration easier. </w:t>
        </w:r>
      </w:ins>
    </w:p>
    <w:p w14:paraId="595BF1DA" w14:textId="77777777" w:rsidR="008B0583" w:rsidRDefault="008B0583" w:rsidP="00991DD2">
      <w:pPr>
        <w:rPr>
          <w:lang w:val="en-US"/>
        </w:rPr>
      </w:pPr>
    </w:p>
    <w:p w14:paraId="12EC6C19" w14:textId="77777777" w:rsidR="007939CB" w:rsidRDefault="007939CB">
      <w:pPr>
        <w:rPr>
          <w:sz w:val="28"/>
          <w:szCs w:val="28"/>
          <w:u w:val="single"/>
          <w:lang w:val="en-US"/>
        </w:rPr>
      </w:pPr>
    </w:p>
    <w:p w14:paraId="55446424" w14:textId="7FC064EA" w:rsidR="006B1CCA" w:rsidRDefault="002D56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Possible </w:t>
      </w:r>
      <w:r w:rsidR="006B1CCA">
        <w:rPr>
          <w:sz w:val="28"/>
          <w:szCs w:val="28"/>
          <w:u w:val="single"/>
          <w:lang w:val="en-US"/>
        </w:rPr>
        <w:t>Tasks</w:t>
      </w:r>
    </w:p>
    <w:p w14:paraId="0D3139A0" w14:textId="0F94D095" w:rsidR="00F57E7E" w:rsidRPr="00F57E7E" w:rsidRDefault="006B1CCA" w:rsidP="00F57E7E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543D12">
        <w:rPr>
          <w:lang w:val="en-US"/>
        </w:rPr>
        <w:t>Creating a network</w:t>
      </w:r>
      <w:r w:rsidRPr="007B7668">
        <w:rPr>
          <w:lang w:val="en-US"/>
        </w:rPr>
        <w:t xml:space="preserve"> with different network devices</w:t>
      </w:r>
      <w:r w:rsidRPr="00543D12">
        <w:rPr>
          <w:lang w:val="en-US"/>
        </w:rPr>
        <w:t xml:space="preserve"> in the emulation software</w:t>
      </w:r>
      <w:r w:rsidRPr="007B7668">
        <w:rPr>
          <w:lang w:val="en-US"/>
        </w:rPr>
        <w:t>.</w:t>
      </w:r>
    </w:p>
    <w:p w14:paraId="7F932DAF" w14:textId="2999E28C" w:rsidR="00F57E7E" w:rsidRPr="00F57E7E" w:rsidRDefault="00F57E7E" w:rsidP="00F57E7E">
      <w:pPr>
        <w:pStyle w:val="Listenabsatz"/>
        <w:numPr>
          <w:ilvl w:val="0"/>
          <w:numId w:val="1"/>
        </w:numPr>
        <w:rPr>
          <w:lang w:val="en-US"/>
        </w:rPr>
      </w:pPr>
      <w:r w:rsidRPr="00F57E7E">
        <w:rPr>
          <w:lang w:val="en-US"/>
        </w:rPr>
        <w:t>Managing different services</w:t>
      </w:r>
      <w:r>
        <w:rPr>
          <w:lang w:val="en-US"/>
        </w:rPr>
        <w:t xml:space="preserve"> and</w:t>
      </w:r>
      <w:r w:rsidRPr="00F57E7E">
        <w:rPr>
          <w:lang w:val="en-US"/>
        </w:rPr>
        <w:t xml:space="preserve"> network </w:t>
      </w:r>
      <w:r>
        <w:rPr>
          <w:lang w:val="en-US"/>
        </w:rPr>
        <w:t>configuration</w:t>
      </w:r>
      <w:r w:rsidRPr="00F57E7E">
        <w:rPr>
          <w:lang w:val="en-US"/>
        </w:rPr>
        <w:t>s with SDN controller in an emulated environment.</w:t>
      </w:r>
    </w:p>
    <w:p w14:paraId="1932BC09" w14:textId="0A240C68" w:rsidR="00D0584C" w:rsidRDefault="00D0584C" w:rsidP="006B1C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and distributing the network configurations for network devices.</w:t>
      </w:r>
    </w:p>
    <w:p w14:paraId="6828A702" w14:textId="52476827" w:rsidR="006B1CCA" w:rsidRDefault="006B1CCA" w:rsidP="006B1CCA">
      <w:pPr>
        <w:pStyle w:val="Listenabsatz"/>
        <w:numPr>
          <w:ilvl w:val="0"/>
          <w:numId w:val="1"/>
        </w:numPr>
        <w:rPr>
          <w:lang w:val="en-US"/>
        </w:rPr>
      </w:pPr>
      <w:r w:rsidRPr="00076DB5">
        <w:rPr>
          <w:lang w:val="en-US"/>
        </w:rPr>
        <w:t>Creati</w:t>
      </w:r>
      <w:r w:rsidR="0061353B">
        <w:rPr>
          <w:lang w:val="en-US"/>
        </w:rPr>
        <w:t>ng</w:t>
      </w:r>
      <w:r w:rsidRPr="00076DB5">
        <w:rPr>
          <w:lang w:val="en-US"/>
        </w:rPr>
        <w:t xml:space="preserve"> different paths through the network based </w:t>
      </w:r>
      <w:r>
        <w:rPr>
          <w:lang w:val="en-US"/>
        </w:rPr>
        <w:t xml:space="preserve">on </w:t>
      </w:r>
      <w:r w:rsidRPr="00076DB5">
        <w:rPr>
          <w:lang w:val="en-US"/>
        </w:rPr>
        <w:t>QoS requirements</w:t>
      </w:r>
      <w:r>
        <w:rPr>
          <w:lang w:val="en-US"/>
        </w:rPr>
        <w:t>.</w:t>
      </w:r>
    </w:p>
    <w:p w14:paraId="4F994D27" w14:textId="534CE0A5" w:rsidR="006B1CCA" w:rsidRDefault="0061353B" w:rsidP="006B1C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6B1CCA" w:rsidRPr="00076DB5">
        <w:rPr>
          <w:lang w:val="en-US"/>
        </w:rPr>
        <w:t>rovid</w:t>
      </w:r>
      <w:r>
        <w:rPr>
          <w:lang w:val="en-US"/>
        </w:rPr>
        <w:t>ing</w:t>
      </w:r>
      <w:r w:rsidR="006B1CCA" w:rsidRPr="00076DB5">
        <w:rPr>
          <w:lang w:val="en-US"/>
        </w:rPr>
        <w:t xml:space="preserve"> services and user groups that have different requirements</w:t>
      </w:r>
      <w:r w:rsidR="0042483B">
        <w:rPr>
          <w:lang w:val="en-US"/>
        </w:rPr>
        <w:t>.</w:t>
      </w:r>
    </w:p>
    <w:p w14:paraId="4752F4E7" w14:textId="633E869E" w:rsidR="000C6884" w:rsidRDefault="000C6884" w:rsidP="006B1C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Evaluating advantages</w:t>
      </w:r>
      <w:r w:rsidR="0034621C">
        <w:rPr>
          <w:lang w:val="en-US"/>
        </w:rPr>
        <w:t xml:space="preserve"> and disadvantages</w:t>
      </w:r>
      <w:r>
        <w:rPr>
          <w:lang w:val="en-US"/>
        </w:rPr>
        <w:t xml:space="preserve"> of network with SDN controller over traditional network.</w:t>
      </w:r>
    </w:p>
    <w:p w14:paraId="22AE4A43" w14:textId="30422726" w:rsidR="0061353B" w:rsidRDefault="0061353B" w:rsidP="006B1CCA">
      <w:pPr>
        <w:pStyle w:val="Listenabsatz"/>
        <w:numPr>
          <w:ilvl w:val="0"/>
          <w:numId w:val="1"/>
        </w:numPr>
        <w:rPr>
          <w:ins w:id="23" w:author="Peter Gröschke" w:date="2022-03-18T10:34:00Z"/>
          <w:lang w:val="en-US"/>
        </w:rPr>
      </w:pPr>
      <w:r>
        <w:rPr>
          <w:lang w:val="en-US"/>
        </w:rPr>
        <w:t xml:space="preserve">Analyzing the possible </w:t>
      </w:r>
      <w:commentRangeStart w:id="24"/>
      <w:r>
        <w:rPr>
          <w:lang w:val="en-US"/>
        </w:rPr>
        <w:t xml:space="preserve">limitations of </w:t>
      </w:r>
      <w:r w:rsidR="005515F6">
        <w:rPr>
          <w:lang w:val="en-US"/>
        </w:rPr>
        <w:t>the network</w:t>
      </w:r>
      <w:commentRangeEnd w:id="24"/>
      <w:r w:rsidR="004907C4">
        <w:rPr>
          <w:rStyle w:val="Kommentarzeichen"/>
        </w:rPr>
        <w:commentReference w:id="24"/>
      </w:r>
      <w:r>
        <w:rPr>
          <w:lang w:val="en-US"/>
        </w:rPr>
        <w:t>.</w:t>
      </w:r>
    </w:p>
    <w:p w14:paraId="406CD877" w14:textId="77777777" w:rsidR="008B0583" w:rsidRPr="008B0583" w:rsidRDefault="008B0583" w:rsidP="008B0583">
      <w:pPr>
        <w:pStyle w:val="Listenabsatz"/>
        <w:numPr>
          <w:ilvl w:val="0"/>
          <w:numId w:val="1"/>
        </w:numPr>
        <w:rPr>
          <w:ins w:id="25" w:author="Peter Gröschke" w:date="2022-03-18T10:37:00Z"/>
          <w:lang w:val="en-US"/>
        </w:rPr>
      </w:pPr>
      <w:ins w:id="26" w:author="Peter Gröschke" w:date="2022-03-18T10:37:00Z">
        <w:r w:rsidRPr="008B0583">
          <w:rPr>
            <w:lang w:val="en-US"/>
          </w:rPr>
          <w:t>Build a suitable emulated network (see figure above)</w:t>
        </w:r>
      </w:ins>
    </w:p>
    <w:p w14:paraId="2AB9263F" w14:textId="77777777" w:rsidR="008B0583" w:rsidRPr="008B0583" w:rsidRDefault="008B0583" w:rsidP="008B0583">
      <w:pPr>
        <w:pStyle w:val="Listenabsatz"/>
        <w:numPr>
          <w:ilvl w:val="0"/>
          <w:numId w:val="1"/>
        </w:numPr>
        <w:rPr>
          <w:ins w:id="27" w:author="Peter Gröschke" w:date="2022-03-18T10:37:00Z"/>
          <w:lang w:val="en-US"/>
        </w:rPr>
      </w:pPr>
      <w:ins w:id="28" w:author="Peter Gröschke" w:date="2022-03-18T10:37:00Z">
        <w:r w:rsidRPr="008B0583">
          <w:rPr>
            <w:lang w:val="en-US"/>
          </w:rPr>
          <w:t>Research possible open-source SDN controllers to implement</w:t>
        </w:r>
      </w:ins>
    </w:p>
    <w:p w14:paraId="1BFD10A3" w14:textId="45FAF38B" w:rsidR="008B0583" w:rsidRDefault="008B0583" w:rsidP="008B0583">
      <w:pPr>
        <w:pStyle w:val="Listenabsatz"/>
        <w:numPr>
          <w:ilvl w:val="0"/>
          <w:numId w:val="1"/>
        </w:numPr>
        <w:rPr>
          <w:ins w:id="29" w:author="Peter Gröschke" w:date="2022-03-18T10:37:00Z"/>
          <w:lang w:val="en-US"/>
        </w:rPr>
      </w:pPr>
      <w:ins w:id="30" w:author="Peter Gröschke" w:date="2022-03-18T10:37:00Z">
        <w:r w:rsidRPr="008B0583">
          <w:rPr>
            <w:lang w:val="en-US"/>
          </w:rPr>
          <w:t>Select and install SDN controller</w:t>
        </w:r>
      </w:ins>
    </w:p>
    <w:p w14:paraId="475DFCC1" w14:textId="0CAF0B0F" w:rsidR="008B0583" w:rsidRDefault="00DC5826" w:rsidP="008B0583">
      <w:pPr>
        <w:pStyle w:val="Listenabsatz"/>
        <w:numPr>
          <w:ilvl w:val="0"/>
          <w:numId w:val="1"/>
        </w:numPr>
        <w:rPr>
          <w:ins w:id="31" w:author="Peter Gröschke" w:date="2022-03-18T10:39:00Z"/>
          <w:lang w:val="en-US"/>
        </w:rPr>
      </w:pPr>
      <w:ins w:id="32" w:author="Peter Gröschke" w:date="2022-03-18T10:39:00Z">
        <w:r>
          <w:rPr>
            <w:lang w:val="en-US"/>
          </w:rPr>
          <w:t>Develop a rationale and setup an IPv4 and IPv6 scheme for the network</w:t>
        </w:r>
      </w:ins>
    </w:p>
    <w:p w14:paraId="3247E8DC" w14:textId="3E474F18" w:rsidR="00DC5826" w:rsidRPr="008B0583" w:rsidRDefault="00DC5826" w:rsidP="008B0583">
      <w:pPr>
        <w:pStyle w:val="Listenabsatz"/>
        <w:numPr>
          <w:ilvl w:val="0"/>
          <w:numId w:val="1"/>
        </w:numPr>
        <w:rPr>
          <w:ins w:id="33" w:author="Peter Gröschke" w:date="2022-03-18T10:37:00Z"/>
          <w:lang w:val="en-US"/>
        </w:rPr>
      </w:pPr>
      <w:ins w:id="34" w:author="Peter Gröschke" w:date="2022-03-18T10:39:00Z">
        <w:r>
          <w:rPr>
            <w:lang w:val="en-US"/>
          </w:rPr>
          <w:t>Setup/program the SDN controller to setup IPv4 and IPv6 addresses</w:t>
        </w:r>
      </w:ins>
    </w:p>
    <w:p w14:paraId="36EB51EE" w14:textId="77777777" w:rsidR="008B0583" w:rsidRPr="008B0583" w:rsidRDefault="008B0583" w:rsidP="008B0583">
      <w:pPr>
        <w:rPr>
          <w:lang w:val="en-US"/>
        </w:rPr>
        <w:pPrChange w:id="35" w:author="Peter Gröschke" w:date="2022-03-18T10:34:00Z">
          <w:pPr>
            <w:pStyle w:val="Listenabsatz"/>
            <w:numPr>
              <w:numId w:val="1"/>
            </w:numPr>
            <w:ind w:hanging="360"/>
          </w:pPr>
        </w:pPrChange>
      </w:pPr>
    </w:p>
    <w:p w14:paraId="659F89E4" w14:textId="77777777" w:rsidR="005603C2" w:rsidRPr="005603C2" w:rsidRDefault="005603C2" w:rsidP="005603C2">
      <w:pPr>
        <w:ind w:left="360"/>
        <w:rPr>
          <w:lang w:val="en-US"/>
        </w:rPr>
      </w:pPr>
    </w:p>
    <w:p w14:paraId="40D3B7A9" w14:textId="04429476" w:rsidR="007B7668" w:rsidRPr="006B1CCA" w:rsidRDefault="00961246">
      <w:pPr>
        <w:rPr>
          <w:sz w:val="28"/>
          <w:szCs w:val="28"/>
          <w:u w:val="single"/>
          <w:lang w:val="en-US"/>
        </w:rPr>
      </w:pPr>
      <w:r w:rsidRPr="00961246">
        <w:rPr>
          <w:sz w:val="28"/>
          <w:szCs w:val="28"/>
          <w:u w:val="single"/>
          <w:lang w:val="en-US"/>
        </w:rPr>
        <w:t>Associated</w:t>
      </w:r>
      <w:r>
        <w:rPr>
          <w:sz w:val="28"/>
          <w:szCs w:val="28"/>
          <w:u w:val="single"/>
          <w:lang w:val="en-US"/>
        </w:rPr>
        <w:t xml:space="preserve"> </w:t>
      </w:r>
      <w:r w:rsidR="006B1CCA">
        <w:rPr>
          <w:sz w:val="28"/>
          <w:szCs w:val="28"/>
          <w:u w:val="single"/>
          <w:lang w:val="en-US"/>
        </w:rPr>
        <w:t>Research Questions</w:t>
      </w:r>
    </w:p>
    <w:p w14:paraId="7E5F8102" w14:textId="31F01252" w:rsidR="00042742" w:rsidRPr="00E771EA" w:rsidRDefault="00573752" w:rsidP="00202B7B">
      <w:pPr>
        <w:pStyle w:val="Listenabsatz"/>
        <w:numPr>
          <w:ilvl w:val="0"/>
          <w:numId w:val="2"/>
        </w:numPr>
        <w:rPr>
          <w:strike/>
          <w:lang w:val="en-US"/>
        </w:rPr>
      </w:pPr>
      <w:r w:rsidRPr="00573752">
        <w:rPr>
          <w:lang w:val="en-US"/>
        </w:rPr>
        <w:t>Literature review.</w:t>
      </w:r>
    </w:p>
    <w:p w14:paraId="528F0FD2" w14:textId="414F86E3" w:rsidR="00E771EA" w:rsidRDefault="00E771EA" w:rsidP="000427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E771EA">
        <w:rPr>
          <w:lang w:val="en-US"/>
        </w:rPr>
        <w:t>esearch alternative configuration methods with the goal of finding the best possible method</w:t>
      </w:r>
      <w:r>
        <w:rPr>
          <w:lang w:val="en-US"/>
        </w:rPr>
        <w:t xml:space="preserve"> </w:t>
      </w:r>
      <w:r w:rsidRPr="006B1CCA">
        <w:rPr>
          <w:lang w:val="en-US"/>
        </w:rPr>
        <w:t xml:space="preserve">to configure and manage the network through </w:t>
      </w:r>
      <w:commentRangeStart w:id="36"/>
      <w:r w:rsidRPr="006B1CCA">
        <w:rPr>
          <w:lang w:val="en-US"/>
        </w:rPr>
        <w:t>Network Controller</w:t>
      </w:r>
      <w:r w:rsidRPr="00E771EA">
        <w:rPr>
          <w:lang w:val="en-US"/>
        </w:rPr>
        <w:t>.</w:t>
      </w:r>
      <w:commentRangeEnd w:id="36"/>
      <w:r w:rsidR="004907C4">
        <w:rPr>
          <w:rStyle w:val="Kommentarzeichen"/>
        </w:rPr>
        <w:commentReference w:id="36"/>
      </w:r>
    </w:p>
    <w:p w14:paraId="2F3D6CF5" w14:textId="2AFE71C6" w:rsidR="00573752" w:rsidRPr="00042742" w:rsidRDefault="00181A10" w:rsidP="00042742">
      <w:pPr>
        <w:pStyle w:val="Listenabsatz"/>
        <w:numPr>
          <w:ilvl w:val="0"/>
          <w:numId w:val="2"/>
        </w:numPr>
        <w:rPr>
          <w:lang w:val="en-US"/>
        </w:rPr>
      </w:pPr>
      <w:r w:rsidRPr="00042742">
        <w:rPr>
          <w:lang w:val="en-US"/>
        </w:rPr>
        <w:t>How to provide different paths in the network with different QoS properties?</w:t>
      </w:r>
    </w:p>
    <w:p w14:paraId="446F1D63" w14:textId="0F5C11AC" w:rsidR="006F0BA1" w:rsidRDefault="007F122A" w:rsidP="00B7036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Algorithms </w:t>
      </w:r>
      <w:r w:rsidRPr="00543D12">
        <w:rPr>
          <w:lang w:val="en-US"/>
        </w:rPr>
        <w:t xml:space="preserve">that are responsible for the </w:t>
      </w:r>
      <w:r w:rsidR="00CE07DC" w:rsidRPr="00543D12">
        <w:rPr>
          <w:lang w:val="en-US"/>
        </w:rPr>
        <w:t>optimization</w:t>
      </w:r>
      <w:r w:rsidRPr="00543D12">
        <w:rPr>
          <w:lang w:val="en-US"/>
        </w:rPr>
        <w:t xml:space="preserve"> of the paths</w:t>
      </w:r>
      <w:r>
        <w:rPr>
          <w:lang w:val="en-US"/>
        </w:rPr>
        <w:t>.</w:t>
      </w:r>
    </w:p>
    <w:p w14:paraId="14D4A6F1" w14:textId="7C78839F" w:rsidR="007939CB" w:rsidRDefault="006F0BA1" w:rsidP="00944096">
      <w:pPr>
        <w:pStyle w:val="Listenabsatz"/>
        <w:numPr>
          <w:ilvl w:val="0"/>
          <w:numId w:val="2"/>
        </w:numPr>
        <w:rPr>
          <w:lang w:val="en-US"/>
        </w:rPr>
      </w:pPr>
      <w:r w:rsidRPr="006F0BA1">
        <w:rPr>
          <w:lang w:val="en-US"/>
        </w:rPr>
        <w:t xml:space="preserve">When a service is accessible at </w:t>
      </w:r>
      <w:r>
        <w:rPr>
          <w:lang w:val="en-US"/>
        </w:rPr>
        <w:t>multiple times</w:t>
      </w:r>
      <w:r w:rsidRPr="006F0BA1">
        <w:rPr>
          <w:lang w:val="en-US"/>
        </w:rPr>
        <w:t xml:space="preserve">, how </w:t>
      </w:r>
      <w:r w:rsidR="00B7036A">
        <w:rPr>
          <w:lang w:val="en-US"/>
        </w:rPr>
        <w:t>to</w:t>
      </w:r>
      <w:r w:rsidRPr="006F0BA1">
        <w:rPr>
          <w:lang w:val="en-US"/>
        </w:rPr>
        <w:t xml:space="preserve"> choose the best </w:t>
      </w:r>
      <w:r>
        <w:rPr>
          <w:lang w:val="en-US"/>
        </w:rPr>
        <w:t>one</w:t>
      </w:r>
      <w:r w:rsidRPr="006F0BA1">
        <w:rPr>
          <w:lang w:val="en-US"/>
        </w:rPr>
        <w:t>?</w:t>
      </w:r>
    </w:p>
    <w:p w14:paraId="365E5456" w14:textId="77777777" w:rsidR="00A5449A" w:rsidRPr="00A5449A" w:rsidRDefault="00A5449A" w:rsidP="00A5449A">
      <w:pPr>
        <w:ind w:left="360"/>
        <w:rPr>
          <w:lang w:val="en-US"/>
        </w:rPr>
      </w:pPr>
    </w:p>
    <w:sectPr w:rsidR="00A5449A" w:rsidRPr="00A5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Gröschke, Peter, Dr." w:date="2022-03-18T09:08:00Z" w:initials="PG">
    <w:p w14:paraId="6A71782A" w14:textId="673D662B" w:rsidR="0007498D" w:rsidRPr="0007498D" w:rsidRDefault="0007498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7498D">
        <w:rPr>
          <w:lang w:val="en-US"/>
        </w:rPr>
        <w:t>Can this lead to questions r</w:t>
      </w:r>
      <w:r>
        <w:rPr>
          <w:lang w:val="en-US"/>
        </w:rPr>
        <w:t>elevant for a thesis?</w:t>
      </w:r>
    </w:p>
  </w:comment>
  <w:comment w:id="10" w:author="Gröschke, Peter, Dr. [2]" w:date="2022-03-18T09:20:00Z" w:initials="PG">
    <w:p w14:paraId="36A04076" w14:textId="65767D34" w:rsidR="004907C4" w:rsidRPr="004907C4" w:rsidRDefault="004907C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7498D">
        <w:rPr>
          <w:lang w:val="en-US"/>
        </w:rPr>
        <w:t>Can this lead to questions r</w:t>
      </w:r>
      <w:r>
        <w:rPr>
          <w:lang w:val="en-US"/>
        </w:rPr>
        <w:t>elevant for a thesis?</w:t>
      </w:r>
    </w:p>
  </w:comment>
  <w:comment w:id="24" w:author="Gröschke, Peter, Dr. [3]" w:date="2022-03-18T09:21:00Z" w:initials="PG">
    <w:p w14:paraId="71D20DA5" w14:textId="17619729" w:rsidR="004907C4" w:rsidRPr="004907C4" w:rsidRDefault="004907C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907C4">
        <w:rPr>
          <w:lang w:val="en-US"/>
        </w:rPr>
        <w:t>Proof and validation of functioning f</w:t>
      </w:r>
      <w:r>
        <w:rPr>
          <w:lang w:val="en-US"/>
        </w:rPr>
        <w:t>ailover mechanisms to improve resilience</w:t>
      </w:r>
    </w:p>
  </w:comment>
  <w:comment w:id="36" w:author="Gröschke, Peter, Dr. [4]" w:date="2022-03-18T09:22:00Z" w:initials="PG">
    <w:p w14:paraId="58E4BC54" w14:textId="2C05BF6F" w:rsidR="004907C4" w:rsidRPr="004907C4" w:rsidRDefault="004907C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907C4">
        <w:rPr>
          <w:lang w:val="en-US"/>
        </w:rPr>
        <w:t>So: testing DIFFERENT controllers? That w</w:t>
      </w:r>
      <w:r>
        <w:rPr>
          <w:lang w:val="en-US"/>
        </w:rPr>
        <w:t>ill be a huge effort. Use one controller after research (“</w:t>
      </w:r>
      <w:proofErr w:type="spellStart"/>
      <w:r>
        <w:rPr>
          <w:lang w:val="en-US"/>
        </w:rPr>
        <w:t>reseachred</w:t>
      </w:r>
      <w:proofErr w:type="spellEnd"/>
      <w:r>
        <w:rPr>
          <w:lang w:val="en-US"/>
        </w:rPr>
        <w:t xml:space="preserve"> ¾ </w:t>
      </w:r>
      <w:proofErr w:type="spellStart"/>
      <w:r>
        <w:rPr>
          <w:lang w:val="en-US"/>
        </w:rPr>
        <w:t>ope</w:t>
      </w:r>
      <w:proofErr w:type="spellEnd"/>
      <w:r>
        <w:rPr>
          <w:lang w:val="en-US"/>
        </w:rPr>
        <w:t xml:space="preserve">-source controllers with the following results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maturity, installation, handling, …”)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1782A" w15:done="0"/>
  <w15:commentEx w15:paraId="36A04076" w15:done="0"/>
  <w15:commentEx w15:paraId="71D20DA5" w15:done="0"/>
  <w15:commentEx w15:paraId="58E4BC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ECA7B" w16cex:dateUtc="2022-03-18T08:08:00Z"/>
  <w16cex:commentExtensible w16cex:durableId="25DECD78" w16cex:dateUtc="2022-03-18T08:20:00Z"/>
  <w16cex:commentExtensible w16cex:durableId="25DECDA8" w16cex:dateUtc="2022-03-18T08:21:00Z"/>
  <w16cex:commentExtensible w16cex:durableId="25DECDE0" w16cex:dateUtc="2022-03-18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1782A" w16cid:durableId="25DECA7B"/>
  <w16cid:commentId w16cid:paraId="36A04076" w16cid:durableId="25DECD78"/>
  <w16cid:commentId w16cid:paraId="71D20DA5" w16cid:durableId="25DECDA8"/>
  <w16cid:commentId w16cid:paraId="58E4BC54" w16cid:durableId="25DECD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2BC9"/>
    <w:multiLevelType w:val="hybridMultilevel"/>
    <w:tmpl w:val="F4367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5D4"/>
    <w:multiLevelType w:val="hybridMultilevel"/>
    <w:tmpl w:val="EE8296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Gröschke">
    <w15:presenceInfo w15:providerId="AD" w15:userId="S::Peter.Groeschke@detecon.com::69d18076-7158-47f6-a7bc-d9f0c7c97910"/>
  </w15:person>
  <w15:person w15:author="Gröschke, Peter, Dr.">
    <w15:presenceInfo w15:providerId="AD" w15:userId="S::Peter.Groeschke@detecon.com::69d18076-7158-47f6-a7bc-d9f0c7c97910"/>
  </w15:person>
  <w15:person w15:author="Gröschke, Peter, Dr. [2]">
    <w15:presenceInfo w15:providerId="AD" w15:userId="S::Peter.Groeschke@detecon.com::69d18076-7158-47f6-a7bc-d9f0c7c97910"/>
  </w15:person>
  <w15:person w15:author="Gröschke, Peter, Dr. [3]">
    <w15:presenceInfo w15:providerId="AD" w15:userId="S::Peter.Groeschke@detecon.com::69d18076-7158-47f6-a7bc-d9f0c7c97910"/>
  </w15:person>
  <w15:person w15:author="Gröschke, Peter, Dr. [4]">
    <w15:presenceInfo w15:providerId="AD" w15:userId="S::Peter.Groeschke@detecon.com::69d18076-7158-47f6-a7bc-d9f0c7c979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5F0"/>
    <w:rsid w:val="0003034E"/>
    <w:rsid w:val="00031A3E"/>
    <w:rsid w:val="00042742"/>
    <w:rsid w:val="00063842"/>
    <w:rsid w:val="0007498D"/>
    <w:rsid w:val="00076DB5"/>
    <w:rsid w:val="000C6884"/>
    <w:rsid w:val="001318D5"/>
    <w:rsid w:val="0014706C"/>
    <w:rsid w:val="00181A10"/>
    <w:rsid w:val="00193216"/>
    <w:rsid w:val="00202B7B"/>
    <w:rsid w:val="00232418"/>
    <w:rsid w:val="0025560A"/>
    <w:rsid w:val="002C3888"/>
    <w:rsid w:val="002D56F6"/>
    <w:rsid w:val="00322073"/>
    <w:rsid w:val="0034621C"/>
    <w:rsid w:val="00395BB8"/>
    <w:rsid w:val="003A7272"/>
    <w:rsid w:val="003B1F34"/>
    <w:rsid w:val="004000ED"/>
    <w:rsid w:val="00402D7C"/>
    <w:rsid w:val="00420B2E"/>
    <w:rsid w:val="0042483B"/>
    <w:rsid w:val="00434485"/>
    <w:rsid w:val="00450A9D"/>
    <w:rsid w:val="00454438"/>
    <w:rsid w:val="004706C6"/>
    <w:rsid w:val="0048643E"/>
    <w:rsid w:val="004907C4"/>
    <w:rsid w:val="004E2E01"/>
    <w:rsid w:val="00506F5A"/>
    <w:rsid w:val="00543D12"/>
    <w:rsid w:val="005515F6"/>
    <w:rsid w:val="005603C2"/>
    <w:rsid w:val="00573752"/>
    <w:rsid w:val="0058546F"/>
    <w:rsid w:val="00590BBE"/>
    <w:rsid w:val="005E101E"/>
    <w:rsid w:val="005F3F49"/>
    <w:rsid w:val="005F663D"/>
    <w:rsid w:val="0061353B"/>
    <w:rsid w:val="00697603"/>
    <w:rsid w:val="006A23FB"/>
    <w:rsid w:val="006B1CCA"/>
    <w:rsid w:val="006F0BA1"/>
    <w:rsid w:val="00703EE6"/>
    <w:rsid w:val="00711D58"/>
    <w:rsid w:val="007121C9"/>
    <w:rsid w:val="00715542"/>
    <w:rsid w:val="00722865"/>
    <w:rsid w:val="00785979"/>
    <w:rsid w:val="007939CB"/>
    <w:rsid w:val="007B7668"/>
    <w:rsid w:val="007E3B42"/>
    <w:rsid w:val="007F122A"/>
    <w:rsid w:val="007F1BD6"/>
    <w:rsid w:val="008B0583"/>
    <w:rsid w:val="008F0380"/>
    <w:rsid w:val="00903559"/>
    <w:rsid w:val="00924183"/>
    <w:rsid w:val="00927E7E"/>
    <w:rsid w:val="00944096"/>
    <w:rsid w:val="00961246"/>
    <w:rsid w:val="00977A95"/>
    <w:rsid w:val="00991DD2"/>
    <w:rsid w:val="009B7251"/>
    <w:rsid w:val="009B72EA"/>
    <w:rsid w:val="00A3622C"/>
    <w:rsid w:val="00A5449A"/>
    <w:rsid w:val="00A56566"/>
    <w:rsid w:val="00AD074C"/>
    <w:rsid w:val="00AE0ED3"/>
    <w:rsid w:val="00B35D45"/>
    <w:rsid w:val="00B37585"/>
    <w:rsid w:val="00B56770"/>
    <w:rsid w:val="00B640F1"/>
    <w:rsid w:val="00B7036A"/>
    <w:rsid w:val="00BC5E99"/>
    <w:rsid w:val="00BC6ACA"/>
    <w:rsid w:val="00BE0C36"/>
    <w:rsid w:val="00BF2B08"/>
    <w:rsid w:val="00C30FB4"/>
    <w:rsid w:val="00C832E4"/>
    <w:rsid w:val="00CE07DC"/>
    <w:rsid w:val="00D0584C"/>
    <w:rsid w:val="00D200F2"/>
    <w:rsid w:val="00D65F48"/>
    <w:rsid w:val="00D905F0"/>
    <w:rsid w:val="00DB294C"/>
    <w:rsid w:val="00DC3D07"/>
    <w:rsid w:val="00DC5826"/>
    <w:rsid w:val="00E06EFC"/>
    <w:rsid w:val="00E771EA"/>
    <w:rsid w:val="00E901CA"/>
    <w:rsid w:val="00EB5808"/>
    <w:rsid w:val="00EE10E7"/>
    <w:rsid w:val="00EF38B9"/>
    <w:rsid w:val="00F110DE"/>
    <w:rsid w:val="00F30F43"/>
    <w:rsid w:val="00F57E7E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A091"/>
  <w15:docId w15:val="{2B3EA607-8A29-4240-BC60-ECC6E1B7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2742"/>
    <w:pPr>
      <w:jc w:val="both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7668"/>
    <w:pPr>
      <w:ind w:left="720"/>
      <w:contextualSpacing/>
    </w:pPr>
  </w:style>
  <w:style w:type="paragraph" w:styleId="berarbeitung">
    <w:name w:val="Revision"/>
    <w:hidden/>
    <w:uiPriority w:val="99"/>
    <w:semiHidden/>
    <w:rsid w:val="00D200F2"/>
    <w:pPr>
      <w:spacing w:after="0" w:line="240" w:lineRule="auto"/>
    </w:pPr>
    <w:rPr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749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498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498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49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49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Rajan Vaze</cp:lastModifiedBy>
  <cp:revision>30</cp:revision>
  <dcterms:created xsi:type="dcterms:W3CDTF">2022-02-28T12:31:00Z</dcterms:created>
  <dcterms:modified xsi:type="dcterms:W3CDTF">2022-03-17T12:36:00Z</dcterms:modified>
</cp:coreProperties>
</file>